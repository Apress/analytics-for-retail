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9ACD" w14:textId="77777777" w:rsidR="00CE42EA" w:rsidRDefault="00C73537" w:rsidP="00CE42EA">
      <w:pPr>
        <w:pStyle w:val="ChapterNumber"/>
      </w:pPr>
      <w:r>
        <w:t xml:space="preserve">Appendix </w:t>
      </w:r>
      <w:r w:rsidR="00CE42EA">
        <w:t>E</w:t>
      </w:r>
    </w:p>
    <w:p w14:paraId="6416947F" w14:textId="77777777" w:rsidR="00064221" w:rsidRDefault="00C73537" w:rsidP="00CE42EA">
      <w:pPr>
        <w:pStyle w:val="ChapterTitle"/>
      </w:pPr>
      <w:r>
        <w:t xml:space="preserve">Math Review </w:t>
      </w:r>
    </w:p>
    <w:p w14:paraId="514BA6CD" w14:textId="77777777" w:rsidR="00064221" w:rsidRDefault="00C73537">
      <w:pPr>
        <w:spacing w:line="360" w:lineRule="auto"/>
        <w:ind w:hanging="2"/>
        <w:jc w:val="both"/>
        <w:rPr>
          <w:sz w:val="28"/>
          <w:szCs w:val="28"/>
        </w:rPr>
      </w:pPr>
      <w:r>
        <w:rPr>
          <w:sz w:val="24"/>
          <w:szCs w:val="24"/>
        </w:rPr>
        <w:t xml:space="preserve">If you need a review or feel challenged by any of the retail math calculations or formulas in the book, it may be helpful to review some concepts of basic algebra, probability, percent and word problems. The following </w:t>
      </w:r>
      <w:r>
        <w:rPr>
          <w:sz w:val="28"/>
          <w:szCs w:val="28"/>
        </w:rPr>
        <w:t>questions illustrate some of the problems you may encounter as you conduct your own data analysis.</w:t>
      </w:r>
    </w:p>
    <w:p w14:paraId="5E4AD811" w14:textId="77777777" w:rsidR="00064221" w:rsidRDefault="00C73537">
      <w:pPr>
        <w:pStyle w:val="Heading1"/>
      </w:pPr>
      <w:r>
        <w:t>Basic Algebra:  Order of Operations</w:t>
      </w:r>
    </w:p>
    <w:p w14:paraId="784FFCF5" w14:textId="77777777" w:rsidR="00064221" w:rsidRDefault="00C73537">
      <w:pPr>
        <w:spacing w:line="360" w:lineRule="auto"/>
        <w:ind w:left="1" w:hanging="3"/>
        <w:rPr>
          <w:sz w:val="28"/>
          <w:szCs w:val="28"/>
        </w:rPr>
      </w:pPr>
      <w:r>
        <w:rPr>
          <w:sz w:val="28"/>
          <w:szCs w:val="28"/>
        </w:rPr>
        <w:t>To solve order of operation problems the acronym Please Excuse My Dear Aunt Sally (PEMDAS) is used.  Therefore, the order used to solve these problems is using Parentheses, Exponents, Multiplication, Division, Addition and Subtraction.  When there are no parentheses solve the multiplication and division if next to each other from left to right.</w:t>
      </w:r>
    </w:p>
    <w:p w14:paraId="2FA83BB7" w14:textId="77777777" w:rsidR="00064221" w:rsidRDefault="00064221">
      <w:pPr>
        <w:spacing w:line="360" w:lineRule="auto"/>
        <w:ind w:left="1" w:hanging="3"/>
        <w:rPr>
          <w:sz w:val="28"/>
          <w:szCs w:val="28"/>
        </w:rPr>
      </w:pPr>
    </w:p>
    <w:p w14:paraId="6407A6EE" w14:textId="77777777" w:rsidR="00064221" w:rsidRDefault="00C73537">
      <w:pPr>
        <w:numPr>
          <w:ilvl w:val="0"/>
          <w:numId w:val="2"/>
        </w:numPr>
        <w:spacing w:line="360" w:lineRule="auto"/>
        <w:ind w:left="1" w:hanging="3"/>
        <w:rPr>
          <w:sz w:val="28"/>
          <w:szCs w:val="28"/>
        </w:rPr>
      </w:pPr>
      <w:r>
        <w:rPr>
          <w:sz w:val="28"/>
          <w:szCs w:val="28"/>
        </w:rPr>
        <w:t>5*4+3=</w:t>
      </w:r>
    </w:p>
    <w:p w14:paraId="149BF54B" w14:textId="77777777" w:rsidR="00064221" w:rsidRDefault="00064221">
      <w:pPr>
        <w:spacing w:line="360" w:lineRule="auto"/>
        <w:ind w:left="1" w:hanging="3"/>
        <w:rPr>
          <w:sz w:val="28"/>
          <w:szCs w:val="28"/>
        </w:rPr>
      </w:pPr>
    </w:p>
    <w:p w14:paraId="3E1E0940" w14:textId="77777777" w:rsidR="00064221" w:rsidRDefault="00C73537">
      <w:pPr>
        <w:spacing w:line="360" w:lineRule="auto"/>
        <w:ind w:left="1" w:hanging="3"/>
        <w:rPr>
          <w:sz w:val="28"/>
          <w:szCs w:val="28"/>
        </w:rPr>
      </w:pPr>
      <w:r>
        <w:rPr>
          <w:sz w:val="28"/>
          <w:szCs w:val="28"/>
        </w:rPr>
        <w:t>Here, 5 and 4 are multiplied together which produces a product of 20.  Then, add 3 plus 23.  Answer is 23.</w:t>
      </w:r>
    </w:p>
    <w:p w14:paraId="2155AF46" w14:textId="77777777" w:rsidR="00064221" w:rsidRDefault="00064221">
      <w:pPr>
        <w:spacing w:line="360" w:lineRule="auto"/>
        <w:ind w:left="1" w:hanging="3"/>
        <w:rPr>
          <w:sz w:val="28"/>
          <w:szCs w:val="28"/>
        </w:rPr>
      </w:pPr>
    </w:p>
    <w:p w14:paraId="6F31CDCB" w14:textId="77777777" w:rsidR="00064221" w:rsidRDefault="00C73537">
      <w:pPr>
        <w:numPr>
          <w:ilvl w:val="0"/>
          <w:numId w:val="2"/>
        </w:numPr>
        <w:spacing w:line="360" w:lineRule="auto"/>
        <w:ind w:left="1" w:hanging="3"/>
        <w:rPr>
          <w:sz w:val="28"/>
          <w:szCs w:val="28"/>
        </w:rPr>
      </w:pPr>
      <w:r>
        <w:rPr>
          <w:sz w:val="28"/>
          <w:szCs w:val="28"/>
        </w:rPr>
        <w:lastRenderedPageBreak/>
        <w:t>(3+4)*5=</w:t>
      </w:r>
    </w:p>
    <w:p w14:paraId="64B0DBE1" w14:textId="77777777" w:rsidR="00064221" w:rsidRDefault="00064221">
      <w:pPr>
        <w:spacing w:line="360" w:lineRule="auto"/>
        <w:ind w:left="1" w:hanging="3"/>
        <w:rPr>
          <w:sz w:val="28"/>
          <w:szCs w:val="28"/>
        </w:rPr>
      </w:pPr>
    </w:p>
    <w:p w14:paraId="6FF03FBF" w14:textId="77777777" w:rsidR="00064221" w:rsidRDefault="00C73537">
      <w:pPr>
        <w:spacing w:line="360" w:lineRule="auto"/>
        <w:ind w:left="1" w:hanging="3"/>
        <w:rPr>
          <w:sz w:val="28"/>
          <w:szCs w:val="28"/>
        </w:rPr>
      </w:pPr>
      <w:r>
        <w:rPr>
          <w:sz w:val="28"/>
          <w:szCs w:val="28"/>
        </w:rPr>
        <w:t>Here, the parenthesis is solved first and the sum is 7.  Then 7 is multiplied by 5 and the product is 35.</w:t>
      </w:r>
    </w:p>
    <w:p w14:paraId="6ECA69A3" w14:textId="77777777" w:rsidR="00064221" w:rsidRDefault="00064221">
      <w:pPr>
        <w:spacing w:line="360" w:lineRule="auto"/>
        <w:ind w:left="1" w:hanging="3"/>
        <w:rPr>
          <w:sz w:val="28"/>
          <w:szCs w:val="28"/>
        </w:rPr>
      </w:pPr>
    </w:p>
    <w:p w14:paraId="664377BE" w14:textId="77777777" w:rsidR="00064221" w:rsidRDefault="00C73537">
      <w:pPr>
        <w:numPr>
          <w:ilvl w:val="0"/>
          <w:numId w:val="2"/>
        </w:numPr>
        <w:spacing w:line="360" w:lineRule="auto"/>
        <w:ind w:left="1" w:hanging="3"/>
        <w:rPr>
          <w:sz w:val="28"/>
          <w:szCs w:val="28"/>
        </w:rPr>
      </w:pPr>
      <w:r>
        <w:rPr>
          <w:sz w:val="28"/>
          <w:szCs w:val="28"/>
        </w:rPr>
        <w:t>4</w:t>
      </w:r>
      <w:r>
        <w:rPr>
          <w:sz w:val="28"/>
          <w:szCs w:val="28"/>
          <w:vertAlign w:val="superscript"/>
        </w:rPr>
        <w:t>2</w:t>
      </w:r>
      <w:r>
        <w:rPr>
          <w:sz w:val="28"/>
          <w:szCs w:val="28"/>
        </w:rPr>
        <w:t>-1+3=</w:t>
      </w:r>
    </w:p>
    <w:p w14:paraId="455592A8" w14:textId="77777777" w:rsidR="00064221" w:rsidRDefault="00064221">
      <w:pPr>
        <w:spacing w:line="360" w:lineRule="auto"/>
        <w:ind w:left="1" w:hanging="3"/>
        <w:rPr>
          <w:sz w:val="28"/>
          <w:szCs w:val="28"/>
        </w:rPr>
      </w:pPr>
    </w:p>
    <w:p w14:paraId="7EE820AD" w14:textId="77777777" w:rsidR="00064221" w:rsidRDefault="00C73537">
      <w:pPr>
        <w:spacing w:line="360" w:lineRule="auto"/>
        <w:ind w:left="1" w:hanging="3"/>
        <w:rPr>
          <w:sz w:val="28"/>
          <w:szCs w:val="28"/>
        </w:rPr>
      </w:pPr>
      <w:r>
        <w:rPr>
          <w:sz w:val="28"/>
          <w:szCs w:val="28"/>
        </w:rPr>
        <w:t>Here, multiply 4 times itself which produces 16.  Then, subtract by 1 and add 3.  The answer 18.</w:t>
      </w:r>
    </w:p>
    <w:p w14:paraId="2A3A9166" w14:textId="77777777" w:rsidR="00064221" w:rsidRDefault="00064221">
      <w:pPr>
        <w:spacing w:line="360" w:lineRule="auto"/>
        <w:ind w:left="1" w:hanging="3"/>
        <w:rPr>
          <w:sz w:val="28"/>
          <w:szCs w:val="28"/>
        </w:rPr>
      </w:pPr>
    </w:p>
    <w:p w14:paraId="23E8B5F8" w14:textId="77777777" w:rsidR="00064221" w:rsidRDefault="00C73537">
      <w:pPr>
        <w:numPr>
          <w:ilvl w:val="0"/>
          <w:numId w:val="2"/>
        </w:numPr>
        <w:spacing w:line="360" w:lineRule="auto"/>
        <w:ind w:left="1" w:hanging="3"/>
        <w:rPr>
          <w:sz w:val="28"/>
          <w:szCs w:val="28"/>
        </w:rPr>
      </w:pPr>
      <w:r>
        <w:rPr>
          <w:sz w:val="28"/>
          <w:szCs w:val="28"/>
        </w:rPr>
        <w:t>(3+4+2)</w:t>
      </w:r>
      <w:r>
        <w:rPr>
          <w:sz w:val="28"/>
          <w:szCs w:val="28"/>
          <w:vertAlign w:val="superscript"/>
        </w:rPr>
        <w:t>2</w:t>
      </w:r>
      <w:r>
        <w:rPr>
          <w:sz w:val="28"/>
          <w:szCs w:val="28"/>
        </w:rPr>
        <w:t>-1=</w:t>
      </w:r>
    </w:p>
    <w:p w14:paraId="3199C29C" w14:textId="77777777" w:rsidR="00064221" w:rsidRDefault="00064221">
      <w:pPr>
        <w:spacing w:line="360" w:lineRule="auto"/>
        <w:ind w:left="1" w:hanging="3"/>
        <w:rPr>
          <w:sz w:val="28"/>
          <w:szCs w:val="28"/>
        </w:rPr>
      </w:pPr>
    </w:p>
    <w:p w14:paraId="72CBBA81" w14:textId="77777777" w:rsidR="00064221" w:rsidRDefault="00C73537">
      <w:pPr>
        <w:spacing w:line="360" w:lineRule="auto"/>
        <w:ind w:left="1" w:hanging="3"/>
        <w:rPr>
          <w:sz w:val="28"/>
          <w:szCs w:val="28"/>
        </w:rPr>
      </w:pPr>
      <w:r>
        <w:rPr>
          <w:sz w:val="28"/>
          <w:szCs w:val="28"/>
        </w:rPr>
        <w:t>Here, add the numbers in the parenthesis which produces a sum of 9.  Then, multiply 9 to the power of two or 9 multiplied by 9.  The product is 81 and subtract 1.  The answer is 80.</w:t>
      </w:r>
    </w:p>
    <w:p w14:paraId="0CBECCEB" w14:textId="77777777" w:rsidR="00064221" w:rsidRDefault="00064221">
      <w:pPr>
        <w:spacing w:line="360" w:lineRule="auto"/>
        <w:ind w:left="1" w:hanging="3"/>
        <w:rPr>
          <w:sz w:val="28"/>
          <w:szCs w:val="28"/>
        </w:rPr>
      </w:pPr>
    </w:p>
    <w:p w14:paraId="0EC81623" w14:textId="77777777" w:rsidR="00064221" w:rsidRDefault="00C73537">
      <w:pPr>
        <w:numPr>
          <w:ilvl w:val="0"/>
          <w:numId w:val="2"/>
        </w:numPr>
        <w:spacing w:line="360" w:lineRule="auto"/>
        <w:ind w:left="1" w:hanging="3"/>
        <w:rPr>
          <w:sz w:val="28"/>
          <w:szCs w:val="28"/>
        </w:rPr>
      </w:pPr>
      <w:r>
        <w:rPr>
          <w:sz w:val="28"/>
          <w:szCs w:val="28"/>
        </w:rPr>
        <w:t>4+(16/4)+2=</w:t>
      </w:r>
    </w:p>
    <w:p w14:paraId="2D05EA1F" w14:textId="77777777" w:rsidR="00064221" w:rsidRDefault="00064221">
      <w:pPr>
        <w:spacing w:line="360" w:lineRule="auto"/>
        <w:ind w:left="1" w:hanging="3"/>
        <w:rPr>
          <w:sz w:val="28"/>
          <w:szCs w:val="28"/>
        </w:rPr>
      </w:pPr>
    </w:p>
    <w:p w14:paraId="56F383F2" w14:textId="77777777" w:rsidR="00064221" w:rsidRDefault="00C73537">
      <w:pPr>
        <w:spacing w:line="360" w:lineRule="auto"/>
        <w:ind w:left="1" w:hanging="3"/>
        <w:rPr>
          <w:sz w:val="28"/>
          <w:szCs w:val="28"/>
        </w:rPr>
      </w:pPr>
      <w:r>
        <w:rPr>
          <w:sz w:val="28"/>
          <w:szCs w:val="28"/>
        </w:rPr>
        <w:t>Here, do what is in the parenthesis first which is to divide 16 by 4.  That equals 4.  The next step would be to add from left to right:  4+4+2.  The answer is 10.</w:t>
      </w:r>
    </w:p>
    <w:p w14:paraId="5719CF34" w14:textId="77777777" w:rsidR="00064221" w:rsidRDefault="00064221">
      <w:pPr>
        <w:spacing w:line="360" w:lineRule="auto"/>
        <w:ind w:left="1" w:hanging="3"/>
        <w:rPr>
          <w:sz w:val="28"/>
          <w:szCs w:val="28"/>
        </w:rPr>
      </w:pPr>
    </w:p>
    <w:p w14:paraId="142ED423" w14:textId="77777777" w:rsidR="00064221" w:rsidRDefault="00C73537">
      <w:pPr>
        <w:numPr>
          <w:ilvl w:val="0"/>
          <w:numId w:val="2"/>
        </w:numPr>
        <w:spacing w:line="360" w:lineRule="auto"/>
        <w:ind w:left="1" w:hanging="3"/>
        <w:rPr>
          <w:sz w:val="28"/>
          <w:szCs w:val="28"/>
        </w:rPr>
      </w:pPr>
      <w:r>
        <w:rPr>
          <w:sz w:val="28"/>
          <w:szCs w:val="28"/>
        </w:rPr>
        <w:t>16/(6+2)+4=</w:t>
      </w:r>
    </w:p>
    <w:p w14:paraId="638CF8D0" w14:textId="77777777" w:rsidR="00064221" w:rsidRDefault="00064221">
      <w:pPr>
        <w:spacing w:line="360" w:lineRule="auto"/>
        <w:ind w:left="1" w:hanging="3"/>
        <w:rPr>
          <w:sz w:val="28"/>
          <w:szCs w:val="28"/>
        </w:rPr>
      </w:pPr>
    </w:p>
    <w:p w14:paraId="323222F3" w14:textId="77777777" w:rsidR="00064221" w:rsidRDefault="00C73537">
      <w:pPr>
        <w:spacing w:line="360" w:lineRule="auto"/>
        <w:ind w:left="1" w:hanging="3"/>
        <w:rPr>
          <w:sz w:val="28"/>
          <w:szCs w:val="28"/>
        </w:rPr>
      </w:pPr>
      <w:r>
        <w:rPr>
          <w:sz w:val="28"/>
          <w:szCs w:val="28"/>
        </w:rPr>
        <w:t>Here, first solve the numbers in the parenthesis and the sum is 8.  The next step is to divide 16 by 8 which is 2.  Then, add 2+4.  The answer is 6.</w:t>
      </w:r>
    </w:p>
    <w:p w14:paraId="48738085" w14:textId="77777777" w:rsidR="00064221" w:rsidRDefault="00064221">
      <w:pPr>
        <w:spacing w:line="360" w:lineRule="auto"/>
        <w:ind w:left="1" w:hanging="3"/>
        <w:rPr>
          <w:sz w:val="28"/>
          <w:szCs w:val="28"/>
        </w:rPr>
      </w:pPr>
    </w:p>
    <w:p w14:paraId="121649A8" w14:textId="77777777" w:rsidR="00064221" w:rsidRDefault="00C73537">
      <w:pPr>
        <w:numPr>
          <w:ilvl w:val="0"/>
          <w:numId w:val="2"/>
        </w:numPr>
        <w:spacing w:line="360" w:lineRule="auto"/>
        <w:ind w:left="1" w:hanging="3"/>
        <w:rPr>
          <w:sz w:val="28"/>
          <w:szCs w:val="28"/>
        </w:rPr>
      </w:pPr>
      <w:r>
        <w:rPr>
          <w:sz w:val="28"/>
          <w:szCs w:val="28"/>
        </w:rPr>
        <w:t>5+16/(4+2)</w:t>
      </w:r>
      <w:r>
        <w:rPr>
          <w:sz w:val="28"/>
          <w:szCs w:val="28"/>
          <w:vertAlign w:val="superscript"/>
        </w:rPr>
        <w:t>2</w:t>
      </w:r>
      <w:r>
        <w:rPr>
          <w:sz w:val="28"/>
          <w:szCs w:val="28"/>
        </w:rPr>
        <w:t>=</w:t>
      </w:r>
    </w:p>
    <w:p w14:paraId="7C14759D" w14:textId="77777777" w:rsidR="00064221" w:rsidRDefault="00064221">
      <w:pPr>
        <w:spacing w:line="360" w:lineRule="auto"/>
        <w:ind w:left="1" w:hanging="3"/>
        <w:rPr>
          <w:sz w:val="28"/>
          <w:szCs w:val="28"/>
        </w:rPr>
      </w:pPr>
    </w:p>
    <w:p w14:paraId="37F10218" w14:textId="77777777" w:rsidR="00064221" w:rsidRDefault="00C73537">
      <w:pPr>
        <w:spacing w:line="360" w:lineRule="auto"/>
        <w:ind w:left="1" w:hanging="3"/>
        <w:rPr>
          <w:sz w:val="28"/>
          <w:szCs w:val="28"/>
        </w:rPr>
      </w:pPr>
      <w:r>
        <w:rPr>
          <w:sz w:val="28"/>
          <w:szCs w:val="28"/>
        </w:rPr>
        <w:t>Here, first solve the numbers in the parenthesis and the answer is 6.  The next step is to multiply 6 times itself which is 36. After that, divide 16 by 36 which is 1/2.  Then, add 5+0.5 and the answer is 5.5.</w:t>
      </w:r>
    </w:p>
    <w:p w14:paraId="33EA2883" w14:textId="77777777" w:rsidR="00064221" w:rsidRDefault="00C73537">
      <w:pPr>
        <w:spacing w:line="360" w:lineRule="auto"/>
        <w:ind w:left="1" w:hanging="3"/>
        <w:rPr>
          <w:sz w:val="28"/>
          <w:szCs w:val="28"/>
        </w:rPr>
      </w:pPr>
      <w:r>
        <w:rPr>
          <w:sz w:val="28"/>
          <w:szCs w:val="28"/>
        </w:rPr>
        <w:t xml:space="preserve">  </w:t>
      </w:r>
    </w:p>
    <w:p w14:paraId="3921029B" w14:textId="77777777" w:rsidR="00064221" w:rsidRDefault="00C73537">
      <w:pPr>
        <w:numPr>
          <w:ilvl w:val="0"/>
          <w:numId w:val="2"/>
        </w:numPr>
        <w:spacing w:line="360" w:lineRule="auto"/>
        <w:ind w:left="1" w:hanging="3"/>
        <w:rPr>
          <w:sz w:val="28"/>
          <w:szCs w:val="28"/>
        </w:rPr>
      </w:pPr>
      <w:r>
        <w:rPr>
          <w:sz w:val="28"/>
          <w:szCs w:val="28"/>
        </w:rPr>
        <w:t>2*(16-2</w:t>
      </w:r>
      <w:r>
        <w:rPr>
          <w:sz w:val="28"/>
          <w:szCs w:val="28"/>
          <w:vertAlign w:val="superscript"/>
        </w:rPr>
        <w:t>2</w:t>
      </w:r>
      <w:r>
        <w:rPr>
          <w:sz w:val="28"/>
          <w:szCs w:val="28"/>
        </w:rPr>
        <w:t>)/3=</w:t>
      </w:r>
    </w:p>
    <w:p w14:paraId="426DC60E" w14:textId="77777777" w:rsidR="00064221" w:rsidRDefault="00064221">
      <w:pPr>
        <w:spacing w:line="360" w:lineRule="auto"/>
        <w:ind w:left="1" w:hanging="3"/>
        <w:rPr>
          <w:sz w:val="28"/>
          <w:szCs w:val="28"/>
        </w:rPr>
      </w:pPr>
    </w:p>
    <w:p w14:paraId="0853E773" w14:textId="77777777" w:rsidR="00064221" w:rsidRDefault="00C73537">
      <w:pPr>
        <w:spacing w:line="360" w:lineRule="auto"/>
        <w:ind w:left="1" w:hanging="3"/>
        <w:rPr>
          <w:sz w:val="28"/>
          <w:szCs w:val="28"/>
        </w:rPr>
      </w:pPr>
      <w:r>
        <w:rPr>
          <w:sz w:val="28"/>
          <w:szCs w:val="28"/>
        </w:rPr>
        <w:t>Here, solve for the number in the parenthesis first.  In order to do this,compute the multiplication of 2 times itself first, which is 4.  Then do the subtraction of 16 minus 4 and the result is 12.  Then, multiply and divide from left to right. Multiply 2 and 12 and divide by 3 to get the answer of 8.</w:t>
      </w:r>
    </w:p>
    <w:p w14:paraId="15E2CA85" w14:textId="77777777" w:rsidR="00064221" w:rsidRDefault="00064221">
      <w:pPr>
        <w:spacing w:line="360" w:lineRule="auto"/>
        <w:ind w:left="1" w:hanging="3"/>
        <w:rPr>
          <w:sz w:val="28"/>
          <w:szCs w:val="28"/>
        </w:rPr>
      </w:pPr>
    </w:p>
    <w:p w14:paraId="38801C72" w14:textId="77777777" w:rsidR="00064221" w:rsidRDefault="00C73537">
      <w:pPr>
        <w:numPr>
          <w:ilvl w:val="0"/>
          <w:numId w:val="2"/>
        </w:numPr>
        <w:spacing w:line="360" w:lineRule="auto"/>
        <w:ind w:left="1" w:hanging="3"/>
        <w:rPr>
          <w:sz w:val="28"/>
          <w:szCs w:val="28"/>
        </w:rPr>
      </w:pPr>
      <w:r>
        <w:rPr>
          <w:sz w:val="28"/>
          <w:szCs w:val="28"/>
        </w:rPr>
        <w:t>3*2+9-1*5=</w:t>
      </w:r>
    </w:p>
    <w:p w14:paraId="25D009DF" w14:textId="77777777" w:rsidR="00064221" w:rsidRDefault="00064221">
      <w:pPr>
        <w:spacing w:line="360" w:lineRule="auto"/>
        <w:ind w:left="1" w:hanging="3"/>
        <w:rPr>
          <w:sz w:val="28"/>
          <w:szCs w:val="28"/>
        </w:rPr>
      </w:pPr>
    </w:p>
    <w:p w14:paraId="39177C4A" w14:textId="77777777" w:rsidR="00064221" w:rsidRDefault="00C73537">
      <w:pPr>
        <w:spacing w:line="360" w:lineRule="auto"/>
        <w:ind w:left="1" w:hanging="3"/>
        <w:rPr>
          <w:sz w:val="28"/>
          <w:szCs w:val="28"/>
        </w:rPr>
      </w:pPr>
      <w:r>
        <w:rPr>
          <w:sz w:val="28"/>
          <w:szCs w:val="28"/>
        </w:rPr>
        <w:lastRenderedPageBreak/>
        <w:t xml:space="preserve">Here, solve the multiplication first of 3 times 2 which equal 6 and 1 times 5 which equal 5.  The next step would be to do the addition and subtraction.  Solve 6 plus 9 minus 5 which is equal to 10.  </w:t>
      </w:r>
    </w:p>
    <w:p w14:paraId="5507F946" w14:textId="77777777" w:rsidR="00064221" w:rsidRDefault="00064221">
      <w:pPr>
        <w:spacing w:line="360" w:lineRule="auto"/>
        <w:ind w:left="1" w:hanging="3"/>
        <w:rPr>
          <w:sz w:val="28"/>
          <w:szCs w:val="28"/>
        </w:rPr>
      </w:pPr>
    </w:p>
    <w:p w14:paraId="2DF2DCD4" w14:textId="77777777" w:rsidR="00064221" w:rsidRDefault="00C73537">
      <w:pPr>
        <w:numPr>
          <w:ilvl w:val="0"/>
          <w:numId w:val="2"/>
        </w:numPr>
        <w:spacing w:line="360" w:lineRule="auto"/>
        <w:ind w:left="1" w:hanging="3"/>
        <w:rPr>
          <w:sz w:val="28"/>
          <w:szCs w:val="28"/>
        </w:rPr>
      </w:pPr>
      <w:r>
        <w:rPr>
          <w:sz w:val="28"/>
          <w:szCs w:val="28"/>
        </w:rPr>
        <w:t>3*2+(9-1)*5=</w:t>
      </w:r>
    </w:p>
    <w:p w14:paraId="590E8828" w14:textId="77777777" w:rsidR="00064221" w:rsidRDefault="00064221">
      <w:pPr>
        <w:spacing w:line="360" w:lineRule="auto"/>
        <w:ind w:left="1" w:hanging="3"/>
        <w:rPr>
          <w:sz w:val="28"/>
          <w:szCs w:val="28"/>
        </w:rPr>
      </w:pPr>
    </w:p>
    <w:p w14:paraId="1D8A49E3" w14:textId="77777777" w:rsidR="00064221" w:rsidRDefault="00C73537">
      <w:pPr>
        <w:spacing w:line="360" w:lineRule="auto"/>
        <w:ind w:left="1" w:hanging="3"/>
        <w:rPr>
          <w:sz w:val="28"/>
          <w:szCs w:val="28"/>
        </w:rPr>
      </w:pPr>
      <w:r>
        <w:rPr>
          <w:sz w:val="28"/>
          <w:szCs w:val="28"/>
        </w:rPr>
        <w:t>Here, first do what is inside the parenthesis.  That is 9-1=8.  Then do the multiplication 3*2=6 and 8*5=40.  Lastly, add the numbers 6+40=46.  The answer is 46.</w:t>
      </w:r>
    </w:p>
    <w:p w14:paraId="5D415DC2" w14:textId="77777777" w:rsidR="00064221" w:rsidRDefault="00064221">
      <w:pPr>
        <w:spacing w:line="360" w:lineRule="auto"/>
        <w:ind w:left="1" w:hanging="3"/>
        <w:rPr>
          <w:sz w:val="28"/>
          <w:szCs w:val="28"/>
        </w:rPr>
      </w:pPr>
    </w:p>
    <w:p w14:paraId="2FB6C294" w14:textId="77777777" w:rsidR="00064221" w:rsidRDefault="00C73537">
      <w:pPr>
        <w:spacing w:line="360" w:lineRule="auto"/>
        <w:ind w:left="1" w:hanging="3"/>
        <w:rPr>
          <w:sz w:val="28"/>
          <w:szCs w:val="28"/>
        </w:rPr>
      </w:pPr>
      <w:r>
        <w:rPr>
          <w:sz w:val="28"/>
          <w:szCs w:val="28"/>
        </w:rPr>
        <w:t>11. 7+(-3)+(-1)+5-7=</w:t>
      </w:r>
    </w:p>
    <w:p w14:paraId="11537F36" w14:textId="77777777" w:rsidR="00064221" w:rsidRDefault="00064221">
      <w:pPr>
        <w:spacing w:line="360" w:lineRule="auto"/>
        <w:ind w:left="1" w:hanging="3"/>
        <w:rPr>
          <w:sz w:val="28"/>
          <w:szCs w:val="28"/>
        </w:rPr>
      </w:pPr>
    </w:p>
    <w:p w14:paraId="4B43ED1E" w14:textId="77777777" w:rsidR="00064221" w:rsidRDefault="00C73537">
      <w:pPr>
        <w:spacing w:line="360" w:lineRule="auto"/>
        <w:ind w:left="1" w:hanging="3"/>
        <w:rPr>
          <w:sz w:val="28"/>
          <w:szCs w:val="28"/>
        </w:rPr>
      </w:pPr>
      <w:r>
        <w:rPr>
          <w:sz w:val="28"/>
          <w:szCs w:val="28"/>
        </w:rPr>
        <w:t>Here, Subtract 7 from -3 and -1 plus 5 minus 7.  The answer is 1.</w:t>
      </w:r>
    </w:p>
    <w:p w14:paraId="07EC8213" w14:textId="77777777" w:rsidR="00064221" w:rsidRDefault="00064221">
      <w:pPr>
        <w:spacing w:line="360" w:lineRule="auto"/>
        <w:ind w:left="1" w:hanging="3"/>
        <w:rPr>
          <w:sz w:val="28"/>
          <w:szCs w:val="28"/>
        </w:rPr>
      </w:pPr>
    </w:p>
    <w:p w14:paraId="1746D524" w14:textId="77777777" w:rsidR="00064221" w:rsidRDefault="00C73537">
      <w:pPr>
        <w:spacing w:line="360" w:lineRule="auto"/>
        <w:ind w:left="1" w:hanging="3"/>
        <w:rPr>
          <w:sz w:val="28"/>
          <w:szCs w:val="28"/>
        </w:rPr>
      </w:pPr>
      <w:r>
        <w:rPr>
          <w:sz w:val="28"/>
          <w:szCs w:val="28"/>
        </w:rPr>
        <w:t>12. 5-(-3)+10-(-1)=</w:t>
      </w:r>
    </w:p>
    <w:p w14:paraId="136B8F70" w14:textId="77777777" w:rsidR="00064221" w:rsidRDefault="00064221">
      <w:pPr>
        <w:spacing w:line="360" w:lineRule="auto"/>
        <w:ind w:left="1" w:hanging="3"/>
        <w:rPr>
          <w:sz w:val="28"/>
          <w:szCs w:val="28"/>
        </w:rPr>
      </w:pPr>
    </w:p>
    <w:p w14:paraId="206A687F" w14:textId="77777777" w:rsidR="00064221" w:rsidRDefault="00C73537">
      <w:pPr>
        <w:spacing w:line="360" w:lineRule="auto"/>
        <w:ind w:left="1" w:hanging="3"/>
        <w:rPr>
          <w:sz w:val="28"/>
          <w:szCs w:val="28"/>
        </w:rPr>
      </w:pPr>
      <w:r>
        <w:rPr>
          <w:sz w:val="28"/>
          <w:szCs w:val="28"/>
        </w:rPr>
        <w:t>Here, a negative times a negative is a positive.  Thus, add 5 plus 3 plus 10 plus 1 and the answer is 19.</w:t>
      </w:r>
    </w:p>
    <w:p w14:paraId="2D379B71" w14:textId="77777777" w:rsidR="00064221" w:rsidRDefault="00064221">
      <w:pPr>
        <w:spacing w:line="360" w:lineRule="auto"/>
        <w:ind w:left="1" w:hanging="3"/>
        <w:rPr>
          <w:sz w:val="28"/>
          <w:szCs w:val="28"/>
        </w:rPr>
      </w:pPr>
    </w:p>
    <w:p w14:paraId="49530695" w14:textId="77777777" w:rsidR="00064221" w:rsidRDefault="00C73537">
      <w:pPr>
        <w:numPr>
          <w:ilvl w:val="0"/>
          <w:numId w:val="3"/>
        </w:numPr>
        <w:spacing w:line="360" w:lineRule="auto"/>
        <w:ind w:left="1" w:hanging="3"/>
        <w:rPr>
          <w:sz w:val="28"/>
          <w:szCs w:val="28"/>
        </w:rPr>
      </w:pPr>
      <w:r>
        <w:rPr>
          <w:sz w:val="28"/>
          <w:szCs w:val="28"/>
        </w:rPr>
        <w:t>-5-(-2)=</w:t>
      </w:r>
    </w:p>
    <w:p w14:paraId="11305561" w14:textId="77777777" w:rsidR="00064221" w:rsidRDefault="00064221">
      <w:pPr>
        <w:spacing w:line="360" w:lineRule="auto"/>
        <w:ind w:left="1" w:hanging="3"/>
        <w:rPr>
          <w:sz w:val="28"/>
          <w:szCs w:val="28"/>
        </w:rPr>
      </w:pPr>
    </w:p>
    <w:p w14:paraId="06481626" w14:textId="77777777" w:rsidR="00064221" w:rsidRDefault="00C73537">
      <w:pPr>
        <w:spacing w:line="360" w:lineRule="auto"/>
        <w:ind w:left="1" w:hanging="3"/>
        <w:rPr>
          <w:sz w:val="28"/>
          <w:szCs w:val="28"/>
        </w:rPr>
      </w:pPr>
      <w:r>
        <w:rPr>
          <w:sz w:val="28"/>
          <w:szCs w:val="28"/>
        </w:rPr>
        <w:lastRenderedPageBreak/>
        <w:t>Here, same as with the last problem.  A negative multiplied by a negative is a positive.  Therefore, Negative 5 plus 2 is negative 3.</w:t>
      </w:r>
    </w:p>
    <w:p w14:paraId="16867438" w14:textId="77777777" w:rsidR="00064221" w:rsidRDefault="00064221">
      <w:pPr>
        <w:spacing w:line="360" w:lineRule="auto"/>
        <w:ind w:left="1" w:hanging="3"/>
        <w:rPr>
          <w:sz w:val="28"/>
          <w:szCs w:val="28"/>
        </w:rPr>
      </w:pPr>
    </w:p>
    <w:p w14:paraId="3F25359A" w14:textId="77777777" w:rsidR="00064221" w:rsidRDefault="00C73537">
      <w:pPr>
        <w:spacing w:line="360" w:lineRule="auto"/>
        <w:ind w:left="1" w:hanging="3"/>
        <w:rPr>
          <w:sz w:val="28"/>
          <w:szCs w:val="28"/>
        </w:rPr>
      </w:pPr>
      <w:r>
        <w:rPr>
          <w:sz w:val="28"/>
          <w:szCs w:val="28"/>
        </w:rPr>
        <w:t>14. 7+(-2)-1-(-2)-(9)=</w:t>
      </w:r>
    </w:p>
    <w:p w14:paraId="118623B3" w14:textId="77777777" w:rsidR="00064221" w:rsidRDefault="00064221">
      <w:pPr>
        <w:spacing w:line="360" w:lineRule="auto"/>
        <w:ind w:left="1" w:hanging="3"/>
        <w:rPr>
          <w:sz w:val="28"/>
          <w:szCs w:val="28"/>
        </w:rPr>
      </w:pPr>
    </w:p>
    <w:p w14:paraId="621439D4" w14:textId="77777777" w:rsidR="00064221" w:rsidRDefault="00C73537">
      <w:pPr>
        <w:spacing w:line="360" w:lineRule="auto"/>
        <w:ind w:left="1" w:hanging="3"/>
        <w:rPr>
          <w:sz w:val="28"/>
          <w:szCs w:val="28"/>
        </w:rPr>
      </w:pPr>
      <w:r>
        <w:rPr>
          <w:sz w:val="28"/>
          <w:szCs w:val="28"/>
        </w:rPr>
        <w:t>Here, try to take away all the parentheses and just add and subtract.  Therefore, 7 add negative 2 the answer is 5.  5 minus 1 is 4.  Four plus 2 is 6.  And, 6 minus 9 the answer is negative 3.</w:t>
      </w:r>
    </w:p>
    <w:p w14:paraId="3CFB75DF" w14:textId="77777777" w:rsidR="00064221" w:rsidRDefault="00064221">
      <w:pPr>
        <w:spacing w:line="360" w:lineRule="auto"/>
        <w:ind w:left="1" w:hanging="3"/>
        <w:rPr>
          <w:sz w:val="28"/>
          <w:szCs w:val="28"/>
        </w:rPr>
      </w:pPr>
    </w:p>
    <w:p w14:paraId="15E5CF85" w14:textId="77777777" w:rsidR="00064221" w:rsidRDefault="00C73537">
      <w:pPr>
        <w:numPr>
          <w:ilvl w:val="0"/>
          <w:numId w:val="4"/>
        </w:numPr>
        <w:spacing w:line="360" w:lineRule="auto"/>
        <w:ind w:left="1" w:hanging="3"/>
        <w:rPr>
          <w:sz w:val="28"/>
          <w:szCs w:val="28"/>
        </w:rPr>
      </w:pPr>
      <w:r>
        <w:rPr>
          <w:sz w:val="28"/>
          <w:szCs w:val="28"/>
        </w:rPr>
        <w:t>-6*(-2)*3=</w:t>
      </w:r>
    </w:p>
    <w:p w14:paraId="2C56DD30" w14:textId="77777777" w:rsidR="00064221" w:rsidRDefault="00064221">
      <w:pPr>
        <w:spacing w:line="360" w:lineRule="auto"/>
        <w:ind w:left="1" w:hanging="3"/>
        <w:rPr>
          <w:sz w:val="28"/>
          <w:szCs w:val="28"/>
        </w:rPr>
      </w:pPr>
    </w:p>
    <w:p w14:paraId="1B7032F0" w14:textId="77777777" w:rsidR="00064221" w:rsidRDefault="00C73537">
      <w:pPr>
        <w:spacing w:line="360" w:lineRule="auto"/>
        <w:ind w:left="1" w:hanging="3"/>
        <w:rPr>
          <w:sz w:val="28"/>
          <w:szCs w:val="28"/>
        </w:rPr>
      </w:pPr>
      <w:r>
        <w:rPr>
          <w:sz w:val="28"/>
          <w:szCs w:val="28"/>
        </w:rPr>
        <w:t>Here, a negative multiplied by a negative is a positive.  Negative 6 multiplied by negative 2. Then, multiply 12 and 3 The answer is 36.</w:t>
      </w:r>
    </w:p>
    <w:p w14:paraId="3A5ED304" w14:textId="77777777" w:rsidR="00064221" w:rsidRDefault="00064221">
      <w:pPr>
        <w:spacing w:line="360" w:lineRule="auto"/>
        <w:ind w:left="1" w:hanging="3"/>
        <w:rPr>
          <w:sz w:val="28"/>
          <w:szCs w:val="28"/>
        </w:rPr>
      </w:pPr>
    </w:p>
    <w:p w14:paraId="62D21246" w14:textId="77777777" w:rsidR="00064221" w:rsidRDefault="00C73537">
      <w:pPr>
        <w:numPr>
          <w:ilvl w:val="0"/>
          <w:numId w:val="4"/>
        </w:numPr>
        <w:spacing w:line="360" w:lineRule="auto"/>
        <w:ind w:left="1" w:hanging="3"/>
        <w:rPr>
          <w:sz w:val="28"/>
          <w:szCs w:val="28"/>
        </w:rPr>
      </w:pPr>
      <w:r>
        <w:rPr>
          <w:sz w:val="28"/>
          <w:szCs w:val="28"/>
        </w:rPr>
        <w:t>-4*(-2)*(-3)=</w:t>
      </w:r>
    </w:p>
    <w:p w14:paraId="3013EEC2" w14:textId="77777777" w:rsidR="00064221" w:rsidRDefault="00064221">
      <w:pPr>
        <w:spacing w:line="360" w:lineRule="auto"/>
        <w:ind w:left="1" w:hanging="3"/>
        <w:rPr>
          <w:sz w:val="28"/>
          <w:szCs w:val="28"/>
        </w:rPr>
      </w:pPr>
    </w:p>
    <w:p w14:paraId="07BB4E77" w14:textId="77777777" w:rsidR="00064221" w:rsidRDefault="00C73537">
      <w:pPr>
        <w:spacing w:line="360" w:lineRule="auto"/>
        <w:ind w:left="1" w:hanging="3"/>
        <w:rPr>
          <w:sz w:val="28"/>
          <w:szCs w:val="28"/>
        </w:rPr>
      </w:pPr>
      <w:r>
        <w:rPr>
          <w:sz w:val="28"/>
          <w:szCs w:val="28"/>
        </w:rPr>
        <w:t>Here, since there are three negative numbers the result will be negative.  The answer is negative 24.</w:t>
      </w:r>
    </w:p>
    <w:p w14:paraId="37BDD15F" w14:textId="77777777" w:rsidR="00064221" w:rsidRDefault="00064221">
      <w:pPr>
        <w:spacing w:line="360" w:lineRule="auto"/>
        <w:ind w:left="1" w:hanging="3"/>
        <w:rPr>
          <w:sz w:val="28"/>
          <w:szCs w:val="28"/>
        </w:rPr>
      </w:pPr>
    </w:p>
    <w:p w14:paraId="0815EE73" w14:textId="77777777" w:rsidR="00064221" w:rsidRDefault="00C73537">
      <w:pPr>
        <w:spacing w:line="360" w:lineRule="auto"/>
        <w:ind w:left="1" w:hanging="3"/>
        <w:rPr>
          <w:sz w:val="28"/>
          <w:szCs w:val="28"/>
        </w:rPr>
      </w:pPr>
      <w:r>
        <w:rPr>
          <w:sz w:val="28"/>
          <w:szCs w:val="28"/>
        </w:rPr>
        <w:t>17. 6*(-5)*(2)=</w:t>
      </w:r>
    </w:p>
    <w:p w14:paraId="4C696973" w14:textId="77777777" w:rsidR="00064221" w:rsidRDefault="00C73537">
      <w:pPr>
        <w:spacing w:line="360" w:lineRule="auto"/>
        <w:ind w:left="1" w:hanging="3"/>
        <w:rPr>
          <w:sz w:val="28"/>
          <w:szCs w:val="28"/>
        </w:rPr>
      </w:pPr>
      <w:r>
        <w:rPr>
          <w:sz w:val="28"/>
          <w:szCs w:val="28"/>
        </w:rPr>
        <w:lastRenderedPageBreak/>
        <w:t>Here, the result is negative since there is only one negative number.  The answer is negative 60.</w:t>
      </w:r>
    </w:p>
    <w:p w14:paraId="02FF390C" w14:textId="77777777" w:rsidR="00064221" w:rsidRDefault="00064221">
      <w:pPr>
        <w:spacing w:line="360" w:lineRule="auto"/>
        <w:ind w:left="1" w:hanging="3"/>
        <w:rPr>
          <w:sz w:val="28"/>
          <w:szCs w:val="28"/>
        </w:rPr>
      </w:pPr>
    </w:p>
    <w:p w14:paraId="143C33CA" w14:textId="77777777" w:rsidR="00064221" w:rsidRDefault="00C73537">
      <w:pPr>
        <w:spacing w:line="360" w:lineRule="auto"/>
        <w:ind w:left="1" w:hanging="3"/>
        <w:rPr>
          <w:sz w:val="28"/>
          <w:szCs w:val="28"/>
        </w:rPr>
      </w:pPr>
      <w:r>
        <w:rPr>
          <w:sz w:val="28"/>
          <w:szCs w:val="28"/>
        </w:rPr>
        <w:t>18. 12/(-4)=</w:t>
      </w:r>
    </w:p>
    <w:p w14:paraId="649B893A" w14:textId="77777777" w:rsidR="00064221" w:rsidRDefault="00064221">
      <w:pPr>
        <w:spacing w:line="360" w:lineRule="auto"/>
        <w:ind w:left="1" w:hanging="3"/>
        <w:rPr>
          <w:sz w:val="28"/>
          <w:szCs w:val="28"/>
        </w:rPr>
      </w:pPr>
    </w:p>
    <w:p w14:paraId="3DEC536E" w14:textId="77777777" w:rsidR="00064221" w:rsidRDefault="00C73537">
      <w:pPr>
        <w:spacing w:line="360" w:lineRule="auto"/>
        <w:ind w:left="1" w:hanging="3"/>
        <w:rPr>
          <w:sz w:val="28"/>
          <w:szCs w:val="28"/>
        </w:rPr>
      </w:pPr>
      <w:r>
        <w:rPr>
          <w:sz w:val="28"/>
          <w:szCs w:val="28"/>
        </w:rPr>
        <w:t>Here, there is only one negative number as well so the result will be negative.  The answer is negative 3.</w:t>
      </w:r>
    </w:p>
    <w:p w14:paraId="2E49893D" w14:textId="77777777" w:rsidR="00064221" w:rsidRDefault="00064221">
      <w:pPr>
        <w:spacing w:line="360" w:lineRule="auto"/>
        <w:ind w:left="1" w:hanging="3"/>
        <w:rPr>
          <w:sz w:val="28"/>
          <w:szCs w:val="28"/>
        </w:rPr>
      </w:pPr>
    </w:p>
    <w:p w14:paraId="5622C0AD" w14:textId="77777777" w:rsidR="00064221" w:rsidRDefault="00C73537">
      <w:pPr>
        <w:spacing w:line="360" w:lineRule="auto"/>
        <w:ind w:left="1" w:hanging="3"/>
        <w:rPr>
          <w:sz w:val="28"/>
          <w:szCs w:val="28"/>
        </w:rPr>
      </w:pPr>
      <w:r>
        <w:rPr>
          <w:sz w:val="28"/>
          <w:szCs w:val="28"/>
        </w:rPr>
        <w:t>19. 20/4+40/4=</w:t>
      </w:r>
    </w:p>
    <w:p w14:paraId="0E468CAF" w14:textId="77777777" w:rsidR="00064221" w:rsidRDefault="00064221">
      <w:pPr>
        <w:spacing w:line="360" w:lineRule="auto"/>
        <w:ind w:left="1" w:hanging="3"/>
        <w:rPr>
          <w:sz w:val="28"/>
          <w:szCs w:val="28"/>
        </w:rPr>
      </w:pPr>
    </w:p>
    <w:p w14:paraId="438FD543" w14:textId="77777777" w:rsidR="00064221" w:rsidRDefault="00C73537">
      <w:pPr>
        <w:spacing w:line="360" w:lineRule="auto"/>
        <w:ind w:left="1" w:hanging="3"/>
        <w:rPr>
          <w:sz w:val="28"/>
          <w:szCs w:val="28"/>
        </w:rPr>
      </w:pPr>
      <w:r>
        <w:rPr>
          <w:sz w:val="28"/>
          <w:szCs w:val="28"/>
        </w:rPr>
        <w:t>Here, this problem is straight-forward division.  First do the division and then the addition.  Take 5+10  The answer is 15.</w:t>
      </w:r>
    </w:p>
    <w:p w14:paraId="7FF55450" w14:textId="77777777" w:rsidR="00064221" w:rsidRDefault="00064221">
      <w:pPr>
        <w:spacing w:line="360" w:lineRule="auto"/>
        <w:ind w:left="1" w:hanging="3"/>
        <w:rPr>
          <w:sz w:val="28"/>
          <w:szCs w:val="28"/>
        </w:rPr>
      </w:pPr>
    </w:p>
    <w:p w14:paraId="01B06D43" w14:textId="77777777" w:rsidR="00064221" w:rsidRDefault="00C73537">
      <w:pPr>
        <w:numPr>
          <w:ilvl w:val="0"/>
          <w:numId w:val="5"/>
        </w:numPr>
        <w:spacing w:line="360" w:lineRule="auto"/>
        <w:ind w:left="1" w:hanging="3"/>
        <w:rPr>
          <w:sz w:val="28"/>
          <w:szCs w:val="28"/>
        </w:rPr>
      </w:pPr>
      <w:r>
        <w:rPr>
          <w:sz w:val="28"/>
          <w:szCs w:val="28"/>
        </w:rPr>
        <w:t>-100/(-5)=</w:t>
      </w:r>
    </w:p>
    <w:p w14:paraId="685C61E7" w14:textId="77777777" w:rsidR="00064221" w:rsidRDefault="00064221">
      <w:pPr>
        <w:spacing w:line="360" w:lineRule="auto"/>
        <w:ind w:left="1" w:hanging="3"/>
        <w:rPr>
          <w:sz w:val="28"/>
          <w:szCs w:val="28"/>
        </w:rPr>
      </w:pPr>
    </w:p>
    <w:p w14:paraId="3B24CE76" w14:textId="77777777" w:rsidR="00064221" w:rsidRDefault="00C73537">
      <w:pPr>
        <w:spacing w:line="360" w:lineRule="auto"/>
        <w:ind w:left="1" w:hanging="3"/>
        <w:rPr>
          <w:sz w:val="28"/>
          <w:szCs w:val="28"/>
        </w:rPr>
      </w:pPr>
      <w:r>
        <w:rPr>
          <w:sz w:val="28"/>
          <w:szCs w:val="28"/>
        </w:rPr>
        <w:t>Here, divide two negative numbers and the answer will be positive.  The answer is a positive 20.</w:t>
      </w:r>
    </w:p>
    <w:p w14:paraId="0E1152CC" w14:textId="77777777" w:rsidR="00064221" w:rsidRDefault="00064221">
      <w:pPr>
        <w:spacing w:line="360" w:lineRule="auto"/>
        <w:ind w:left="1" w:hanging="3"/>
        <w:rPr>
          <w:sz w:val="28"/>
          <w:szCs w:val="28"/>
        </w:rPr>
      </w:pPr>
    </w:p>
    <w:p w14:paraId="49A20BFD" w14:textId="77777777" w:rsidR="00064221" w:rsidRDefault="00C73537">
      <w:pPr>
        <w:numPr>
          <w:ilvl w:val="0"/>
          <w:numId w:val="6"/>
        </w:numPr>
        <w:spacing w:line="360" w:lineRule="auto"/>
        <w:ind w:left="1" w:hanging="3"/>
        <w:rPr>
          <w:sz w:val="28"/>
          <w:szCs w:val="28"/>
        </w:rPr>
      </w:pPr>
      <w:r>
        <w:rPr>
          <w:sz w:val="28"/>
          <w:szCs w:val="28"/>
        </w:rPr>
        <w:t xml:space="preserve"> 6/3*(4-1)+7=</w:t>
      </w:r>
    </w:p>
    <w:p w14:paraId="68B2C55F" w14:textId="77777777" w:rsidR="00064221" w:rsidRDefault="00064221">
      <w:pPr>
        <w:spacing w:line="360" w:lineRule="auto"/>
        <w:ind w:left="1" w:hanging="3"/>
        <w:rPr>
          <w:sz w:val="28"/>
          <w:szCs w:val="28"/>
        </w:rPr>
      </w:pPr>
    </w:p>
    <w:p w14:paraId="2D4AACE6" w14:textId="77777777" w:rsidR="00064221" w:rsidRDefault="00C73537">
      <w:pPr>
        <w:spacing w:line="360" w:lineRule="auto"/>
        <w:ind w:left="1" w:hanging="3"/>
        <w:rPr>
          <w:sz w:val="28"/>
          <w:szCs w:val="28"/>
        </w:rPr>
      </w:pPr>
      <w:r>
        <w:rPr>
          <w:sz w:val="28"/>
          <w:szCs w:val="28"/>
        </w:rPr>
        <w:lastRenderedPageBreak/>
        <w:t>Here, first you solve the parentheses 4-1=3.  The next step is to go from left to right to solve and solve the multiplication and division.  The answer is 6/3*3=6. Next, add 7.  The answer is 13.</w:t>
      </w:r>
    </w:p>
    <w:p w14:paraId="24D7AFCD" w14:textId="77777777" w:rsidR="00064221" w:rsidRDefault="00C73537">
      <w:pPr>
        <w:pStyle w:val="Heading1"/>
      </w:pPr>
      <w:r>
        <w:t>Missing variable problems:  Problem Solving for X</w:t>
      </w:r>
    </w:p>
    <w:p w14:paraId="01800073" w14:textId="77777777" w:rsidR="00064221" w:rsidRDefault="00064221">
      <w:pPr>
        <w:spacing w:line="360" w:lineRule="auto"/>
        <w:ind w:left="1" w:hanging="3"/>
        <w:rPr>
          <w:sz w:val="28"/>
          <w:szCs w:val="28"/>
        </w:rPr>
      </w:pPr>
    </w:p>
    <w:p w14:paraId="269DFF5D" w14:textId="77777777" w:rsidR="00064221" w:rsidRDefault="00C73537">
      <w:pPr>
        <w:spacing w:line="360" w:lineRule="auto"/>
        <w:ind w:left="1" w:hanging="3"/>
        <w:rPr>
          <w:sz w:val="28"/>
          <w:szCs w:val="28"/>
        </w:rPr>
      </w:pPr>
      <w:r>
        <w:rPr>
          <w:sz w:val="28"/>
          <w:szCs w:val="28"/>
        </w:rPr>
        <w:t>Try to put X, an unknown quantity, on one side and the other numbers on the other.  Remember, whatever is added, subtracted, multiplied or divided on one side the same operation needs to be performed on the other side of the equal sign.</w:t>
      </w:r>
    </w:p>
    <w:p w14:paraId="165A667C" w14:textId="77777777" w:rsidR="00064221" w:rsidRDefault="00064221">
      <w:pPr>
        <w:spacing w:line="360" w:lineRule="auto"/>
        <w:ind w:left="1" w:hanging="3"/>
        <w:rPr>
          <w:sz w:val="28"/>
          <w:szCs w:val="28"/>
        </w:rPr>
      </w:pPr>
    </w:p>
    <w:p w14:paraId="251A5DE8" w14:textId="77777777" w:rsidR="00064221" w:rsidRDefault="00C73537">
      <w:pPr>
        <w:numPr>
          <w:ilvl w:val="0"/>
          <w:numId w:val="7"/>
        </w:numPr>
        <w:spacing w:line="360" w:lineRule="auto"/>
        <w:ind w:left="1" w:hanging="3"/>
        <w:rPr>
          <w:sz w:val="28"/>
          <w:szCs w:val="28"/>
        </w:rPr>
      </w:pPr>
      <w:r>
        <w:rPr>
          <w:sz w:val="28"/>
          <w:szCs w:val="28"/>
        </w:rPr>
        <w:t xml:space="preserve"> X+8=14</w:t>
      </w:r>
    </w:p>
    <w:p w14:paraId="7F91479C" w14:textId="77777777" w:rsidR="00064221" w:rsidRDefault="00064221">
      <w:pPr>
        <w:spacing w:line="360" w:lineRule="auto"/>
        <w:ind w:left="1" w:hanging="3"/>
        <w:rPr>
          <w:sz w:val="28"/>
          <w:szCs w:val="28"/>
        </w:rPr>
      </w:pPr>
    </w:p>
    <w:p w14:paraId="03752852" w14:textId="77777777" w:rsidR="00064221" w:rsidRDefault="00C73537">
      <w:pPr>
        <w:spacing w:line="360" w:lineRule="auto"/>
        <w:ind w:left="1" w:hanging="3"/>
        <w:rPr>
          <w:sz w:val="28"/>
          <w:szCs w:val="28"/>
        </w:rPr>
      </w:pPr>
      <w:r>
        <w:rPr>
          <w:sz w:val="28"/>
          <w:szCs w:val="28"/>
        </w:rPr>
        <w:t>Here, in order to get the unknown quantity X ,on one side, and the numbers, on the other, an 8 needs to be subtracted from both sides of the equal sign.  The answer is x = 6.</w:t>
      </w:r>
    </w:p>
    <w:p w14:paraId="4098783A" w14:textId="77777777" w:rsidR="00064221" w:rsidRDefault="00064221">
      <w:pPr>
        <w:spacing w:line="360" w:lineRule="auto"/>
        <w:ind w:left="1" w:hanging="3"/>
        <w:rPr>
          <w:sz w:val="28"/>
          <w:szCs w:val="28"/>
        </w:rPr>
      </w:pPr>
    </w:p>
    <w:p w14:paraId="344929E1" w14:textId="77777777" w:rsidR="00064221" w:rsidRDefault="00C73537">
      <w:pPr>
        <w:numPr>
          <w:ilvl w:val="0"/>
          <w:numId w:val="7"/>
        </w:numPr>
        <w:spacing w:line="360" w:lineRule="auto"/>
        <w:ind w:left="1" w:hanging="3"/>
        <w:rPr>
          <w:sz w:val="28"/>
          <w:szCs w:val="28"/>
        </w:rPr>
      </w:pPr>
      <w:r>
        <w:rPr>
          <w:sz w:val="28"/>
          <w:szCs w:val="28"/>
        </w:rPr>
        <w:t xml:space="preserve"> 9=X-5+6</w:t>
      </w:r>
    </w:p>
    <w:p w14:paraId="75D86A49" w14:textId="77777777" w:rsidR="00064221" w:rsidRDefault="00064221">
      <w:pPr>
        <w:spacing w:line="360" w:lineRule="auto"/>
        <w:ind w:left="1" w:hanging="3"/>
        <w:rPr>
          <w:sz w:val="28"/>
          <w:szCs w:val="28"/>
        </w:rPr>
      </w:pPr>
    </w:p>
    <w:p w14:paraId="0A7272A7" w14:textId="77777777" w:rsidR="00064221" w:rsidRDefault="00C73537">
      <w:pPr>
        <w:spacing w:line="360" w:lineRule="auto"/>
        <w:ind w:left="1" w:hanging="3"/>
        <w:rPr>
          <w:sz w:val="28"/>
          <w:szCs w:val="28"/>
        </w:rPr>
      </w:pPr>
      <w:r>
        <w:rPr>
          <w:sz w:val="28"/>
          <w:szCs w:val="28"/>
        </w:rPr>
        <w:t>Here, first add -5+6 which is 1.  Next, 1 needs to be subtracted on the right side and added on the left of the equal sign to solve the problem.  The answer is x = 8.</w:t>
      </w:r>
    </w:p>
    <w:p w14:paraId="63A51528" w14:textId="77777777" w:rsidR="00064221" w:rsidRDefault="00064221">
      <w:pPr>
        <w:spacing w:line="360" w:lineRule="auto"/>
        <w:ind w:left="1" w:hanging="3"/>
        <w:rPr>
          <w:sz w:val="28"/>
          <w:szCs w:val="28"/>
        </w:rPr>
      </w:pPr>
    </w:p>
    <w:p w14:paraId="4F298AFA" w14:textId="77777777" w:rsidR="00064221" w:rsidRDefault="00C73537">
      <w:pPr>
        <w:numPr>
          <w:ilvl w:val="0"/>
          <w:numId w:val="7"/>
        </w:numPr>
        <w:spacing w:line="360" w:lineRule="auto"/>
        <w:ind w:left="1" w:hanging="3"/>
        <w:rPr>
          <w:sz w:val="28"/>
          <w:szCs w:val="28"/>
        </w:rPr>
      </w:pPr>
      <w:r>
        <w:rPr>
          <w:sz w:val="28"/>
          <w:szCs w:val="28"/>
        </w:rPr>
        <w:t xml:space="preserve"> 7X=21</w:t>
      </w:r>
    </w:p>
    <w:p w14:paraId="07C584CC" w14:textId="77777777" w:rsidR="00064221" w:rsidRDefault="00064221">
      <w:pPr>
        <w:spacing w:line="360" w:lineRule="auto"/>
        <w:ind w:left="1" w:hanging="3"/>
        <w:rPr>
          <w:sz w:val="28"/>
          <w:szCs w:val="28"/>
        </w:rPr>
      </w:pPr>
    </w:p>
    <w:p w14:paraId="3F842FC5" w14:textId="77777777" w:rsidR="00064221" w:rsidRDefault="00C73537">
      <w:pPr>
        <w:spacing w:line="360" w:lineRule="auto"/>
        <w:ind w:left="1" w:hanging="3"/>
        <w:rPr>
          <w:sz w:val="28"/>
          <w:szCs w:val="28"/>
        </w:rPr>
      </w:pPr>
      <w:r>
        <w:rPr>
          <w:sz w:val="28"/>
          <w:szCs w:val="28"/>
        </w:rPr>
        <w:t>Here, 7 needs to be divided on both sides of the equal sign.  The answer is x = 3.</w:t>
      </w:r>
    </w:p>
    <w:p w14:paraId="4D29721B" w14:textId="77777777" w:rsidR="00064221" w:rsidRDefault="00064221">
      <w:pPr>
        <w:spacing w:line="360" w:lineRule="auto"/>
        <w:ind w:left="1" w:hanging="3"/>
        <w:rPr>
          <w:sz w:val="28"/>
          <w:szCs w:val="28"/>
        </w:rPr>
      </w:pPr>
    </w:p>
    <w:p w14:paraId="4A0B51F8" w14:textId="77777777" w:rsidR="00064221" w:rsidRDefault="00C73537">
      <w:pPr>
        <w:numPr>
          <w:ilvl w:val="0"/>
          <w:numId w:val="7"/>
        </w:numPr>
        <w:spacing w:line="360" w:lineRule="auto"/>
        <w:ind w:left="1" w:hanging="3"/>
        <w:rPr>
          <w:sz w:val="28"/>
          <w:szCs w:val="28"/>
        </w:rPr>
      </w:pPr>
      <w:r>
        <w:rPr>
          <w:sz w:val="28"/>
          <w:szCs w:val="28"/>
        </w:rPr>
        <w:t xml:space="preserve"> 5+85=5X</w:t>
      </w:r>
    </w:p>
    <w:p w14:paraId="2F5480F8" w14:textId="77777777" w:rsidR="00064221" w:rsidRDefault="00064221">
      <w:pPr>
        <w:spacing w:line="360" w:lineRule="auto"/>
        <w:ind w:left="1" w:hanging="3"/>
        <w:rPr>
          <w:sz w:val="28"/>
          <w:szCs w:val="28"/>
        </w:rPr>
      </w:pPr>
    </w:p>
    <w:p w14:paraId="57E476D2" w14:textId="77777777" w:rsidR="00064221" w:rsidRDefault="00C73537">
      <w:pPr>
        <w:spacing w:line="360" w:lineRule="auto"/>
        <w:ind w:left="1" w:hanging="3"/>
        <w:rPr>
          <w:sz w:val="28"/>
          <w:szCs w:val="28"/>
        </w:rPr>
      </w:pPr>
      <w:r>
        <w:rPr>
          <w:sz w:val="28"/>
          <w:szCs w:val="28"/>
        </w:rPr>
        <w:t>Here, add 85+5= 90.  5 is divided on both sides of the equal sign to produce an answer x = 18.</w:t>
      </w:r>
    </w:p>
    <w:p w14:paraId="72AF3020" w14:textId="77777777" w:rsidR="00064221" w:rsidRDefault="00064221">
      <w:pPr>
        <w:spacing w:line="360" w:lineRule="auto"/>
        <w:ind w:left="1" w:hanging="3"/>
        <w:rPr>
          <w:sz w:val="28"/>
          <w:szCs w:val="28"/>
        </w:rPr>
      </w:pPr>
    </w:p>
    <w:p w14:paraId="45D633A9" w14:textId="77777777" w:rsidR="00064221" w:rsidRDefault="00C73537">
      <w:pPr>
        <w:numPr>
          <w:ilvl w:val="0"/>
          <w:numId w:val="7"/>
        </w:numPr>
        <w:spacing w:line="360" w:lineRule="auto"/>
        <w:ind w:left="1" w:hanging="3"/>
        <w:rPr>
          <w:sz w:val="28"/>
          <w:szCs w:val="28"/>
        </w:rPr>
      </w:pPr>
      <w:r>
        <w:rPr>
          <w:sz w:val="28"/>
          <w:szCs w:val="28"/>
        </w:rPr>
        <w:t xml:space="preserve"> 5X+6=(11*6)</w:t>
      </w:r>
    </w:p>
    <w:p w14:paraId="4588B3EF" w14:textId="77777777" w:rsidR="00064221" w:rsidRDefault="00064221">
      <w:pPr>
        <w:spacing w:line="360" w:lineRule="auto"/>
        <w:ind w:left="1" w:hanging="3"/>
        <w:rPr>
          <w:sz w:val="28"/>
          <w:szCs w:val="28"/>
        </w:rPr>
      </w:pPr>
    </w:p>
    <w:p w14:paraId="286BB3FD" w14:textId="77777777" w:rsidR="00064221" w:rsidRDefault="00C73537">
      <w:pPr>
        <w:spacing w:line="360" w:lineRule="auto"/>
        <w:ind w:left="1" w:hanging="3"/>
        <w:rPr>
          <w:sz w:val="28"/>
          <w:szCs w:val="28"/>
        </w:rPr>
      </w:pPr>
      <w:r>
        <w:rPr>
          <w:sz w:val="28"/>
          <w:szCs w:val="28"/>
        </w:rPr>
        <w:t>Here, multiply 11*6, which is 66.  Then, first subtract 6 from both sides and the result will be 5X = 60.  Then divide both sides of the equal sign by 5 and the answer is X =12.</w:t>
      </w:r>
    </w:p>
    <w:p w14:paraId="46E4B46C" w14:textId="77777777" w:rsidR="00064221" w:rsidRDefault="00064221">
      <w:pPr>
        <w:spacing w:line="360" w:lineRule="auto"/>
        <w:ind w:left="1" w:hanging="3"/>
        <w:rPr>
          <w:sz w:val="28"/>
          <w:szCs w:val="28"/>
        </w:rPr>
      </w:pPr>
    </w:p>
    <w:p w14:paraId="4EEA5FF6" w14:textId="77777777" w:rsidR="00064221" w:rsidRDefault="00C73537">
      <w:pPr>
        <w:numPr>
          <w:ilvl w:val="0"/>
          <w:numId w:val="7"/>
        </w:numPr>
        <w:spacing w:line="360" w:lineRule="auto"/>
        <w:ind w:left="1" w:hanging="3"/>
        <w:rPr>
          <w:sz w:val="28"/>
          <w:szCs w:val="28"/>
        </w:rPr>
      </w:pPr>
      <w:r>
        <w:rPr>
          <w:sz w:val="28"/>
          <w:szCs w:val="28"/>
        </w:rPr>
        <w:t xml:space="preserve"> (X/2)-2=24</w:t>
      </w:r>
    </w:p>
    <w:p w14:paraId="10703A36" w14:textId="77777777" w:rsidR="00064221" w:rsidRDefault="00064221">
      <w:pPr>
        <w:spacing w:line="360" w:lineRule="auto"/>
        <w:ind w:left="1" w:hanging="3"/>
        <w:rPr>
          <w:sz w:val="28"/>
          <w:szCs w:val="28"/>
        </w:rPr>
      </w:pPr>
    </w:p>
    <w:p w14:paraId="3C75D4ED" w14:textId="2167E211" w:rsidR="00064221" w:rsidRDefault="00C73537">
      <w:pPr>
        <w:spacing w:line="360" w:lineRule="auto"/>
        <w:ind w:left="1" w:hanging="3"/>
        <w:rPr>
          <w:sz w:val="28"/>
          <w:szCs w:val="28"/>
        </w:rPr>
      </w:pPr>
      <w:r>
        <w:rPr>
          <w:sz w:val="28"/>
          <w:szCs w:val="28"/>
        </w:rPr>
        <w:t xml:space="preserve">Here, add 2 from both sides.  (x/2) = 26.  Then, multiply both sides of the equation by 2.  The answer will be X = </w:t>
      </w:r>
      <w:ins w:id="0" w:author="Rhoda Okunev" w:date="2022-05-18T05:17:00Z">
        <w:r w:rsidR="00504257">
          <w:rPr>
            <w:sz w:val="28"/>
            <w:szCs w:val="28"/>
          </w:rPr>
          <w:t>52</w:t>
        </w:r>
      </w:ins>
      <w:del w:id="1" w:author="Rhoda Okunev" w:date="2022-05-18T05:17:00Z">
        <w:r w:rsidDel="00504257">
          <w:rPr>
            <w:sz w:val="28"/>
            <w:szCs w:val="28"/>
          </w:rPr>
          <w:delText>48</w:delText>
        </w:r>
      </w:del>
      <w:r>
        <w:rPr>
          <w:sz w:val="28"/>
          <w:szCs w:val="28"/>
        </w:rPr>
        <w:t>.</w:t>
      </w:r>
    </w:p>
    <w:p w14:paraId="0F76617E" w14:textId="77777777" w:rsidR="00064221" w:rsidRDefault="00064221">
      <w:pPr>
        <w:spacing w:line="360" w:lineRule="auto"/>
        <w:ind w:left="1" w:hanging="3"/>
        <w:rPr>
          <w:sz w:val="28"/>
          <w:szCs w:val="28"/>
        </w:rPr>
      </w:pPr>
    </w:p>
    <w:p w14:paraId="4B86C6A3" w14:textId="77777777" w:rsidR="00064221" w:rsidRDefault="00C73537">
      <w:pPr>
        <w:numPr>
          <w:ilvl w:val="0"/>
          <w:numId w:val="7"/>
        </w:numPr>
        <w:spacing w:line="360" w:lineRule="auto"/>
        <w:ind w:left="1" w:hanging="3"/>
        <w:rPr>
          <w:sz w:val="28"/>
          <w:szCs w:val="28"/>
        </w:rPr>
      </w:pPr>
      <w:r>
        <w:rPr>
          <w:sz w:val="28"/>
          <w:szCs w:val="28"/>
        </w:rPr>
        <w:t xml:space="preserve"> (X+6*2)/2=16</w:t>
      </w:r>
    </w:p>
    <w:p w14:paraId="0C7F26F9" w14:textId="77777777" w:rsidR="00064221" w:rsidRDefault="00064221">
      <w:pPr>
        <w:spacing w:line="360" w:lineRule="auto"/>
        <w:ind w:left="1" w:hanging="3"/>
        <w:rPr>
          <w:sz w:val="28"/>
          <w:szCs w:val="28"/>
        </w:rPr>
      </w:pPr>
    </w:p>
    <w:p w14:paraId="0506C413" w14:textId="77777777" w:rsidR="00064221" w:rsidRDefault="00C73537">
      <w:pPr>
        <w:spacing w:line="360" w:lineRule="auto"/>
        <w:ind w:left="1" w:hanging="3"/>
        <w:rPr>
          <w:sz w:val="28"/>
          <w:szCs w:val="28"/>
        </w:rPr>
      </w:pPr>
      <w:r>
        <w:rPr>
          <w:sz w:val="28"/>
          <w:szCs w:val="28"/>
        </w:rPr>
        <w:t>Here, first multiple both sides of the parentheses by 2 and the result will be X + 6*2 = 32.  Then, multiply the 6*2 to get 12.  Then, subtract both sides by 12.  The answer is X =20.</w:t>
      </w:r>
    </w:p>
    <w:p w14:paraId="6F9CC76B" w14:textId="77777777" w:rsidR="00064221" w:rsidRDefault="00C73537">
      <w:pPr>
        <w:spacing w:line="360" w:lineRule="auto"/>
        <w:ind w:left="1" w:hanging="3"/>
        <w:rPr>
          <w:sz w:val="28"/>
          <w:szCs w:val="28"/>
        </w:rPr>
      </w:pPr>
      <w:r>
        <w:rPr>
          <w:sz w:val="28"/>
          <w:szCs w:val="28"/>
        </w:rPr>
        <w:t xml:space="preserve"> </w:t>
      </w:r>
    </w:p>
    <w:p w14:paraId="6C9B4EC0" w14:textId="77777777" w:rsidR="00064221" w:rsidRDefault="00C73537">
      <w:pPr>
        <w:numPr>
          <w:ilvl w:val="0"/>
          <w:numId w:val="7"/>
        </w:numPr>
        <w:spacing w:line="360" w:lineRule="auto"/>
        <w:ind w:left="1" w:hanging="3"/>
        <w:rPr>
          <w:sz w:val="28"/>
          <w:szCs w:val="28"/>
        </w:rPr>
      </w:pPr>
      <w:r>
        <w:rPr>
          <w:sz w:val="28"/>
          <w:szCs w:val="28"/>
        </w:rPr>
        <w:t xml:space="preserve"> 48=2X+1+3</w:t>
      </w:r>
    </w:p>
    <w:p w14:paraId="1D2917C2" w14:textId="77777777" w:rsidR="00064221" w:rsidRDefault="00064221">
      <w:pPr>
        <w:spacing w:line="360" w:lineRule="auto"/>
        <w:ind w:left="1" w:hanging="3"/>
        <w:rPr>
          <w:sz w:val="28"/>
          <w:szCs w:val="28"/>
        </w:rPr>
      </w:pPr>
    </w:p>
    <w:p w14:paraId="4C8138A1" w14:textId="77777777" w:rsidR="00064221" w:rsidRDefault="00C73537">
      <w:pPr>
        <w:spacing w:line="360" w:lineRule="auto"/>
        <w:ind w:left="1" w:hanging="3"/>
        <w:rPr>
          <w:sz w:val="28"/>
          <w:szCs w:val="28"/>
        </w:rPr>
      </w:pPr>
      <w:r>
        <w:rPr>
          <w:sz w:val="28"/>
          <w:szCs w:val="28"/>
        </w:rPr>
        <w:t>Here, add the 1 and 3 to get 4.  Then, subtract 4 from both sides and the result will be 44 = 2X.  Next, divide 2 from both sides.  The answer is 22.</w:t>
      </w:r>
    </w:p>
    <w:p w14:paraId="14665973" w14:textId="77777777" w:rsidR="00064221" w:rsidRDefault="00064221">
      <w:pPr>
        <w:spacing w:line="360" w:lineRule="auto"/>
        <w:ind w:left="1" w:hanging="3"/>
        <w:rPr>
          <w:sz w:val="28"/>
          <w:szCs w:val="28"/>
        </w:rPr>
      </w:pPr>
    </w:p>
    <w:p w14:paraId="358245E7" w14:textId="77777777" w:rsidR="00064221" w:rsidRDefault="00C73537">
      <w:pPr>
        <w:numPr>
          <w:ilvl w:val="0"/>
          <w:numId w:val="7"/>
        </w:numPr>
        <w:spacing w:line="360" w:lineRule="auto"/>
        <w:ind w:left="1" w:hanging="3"/>
        <w:rPr>
          <w:sz w:val="28"/>
          <w:szCs w:val="28"/>
        </w:rPr>
      </w:pPr>
      <w:r>
        <w:rPr>
          <w:sz w:val="28"/>
          <w:szCs w:val="28"/>
        </w:rPr>
        <w:t xml:space="preserve"> (X-3*2)/(8*4)=2</w:t>
      </w:r>
    </w:p>
    <w:p w14:paraId="61C08070" w14:textId="77777777" w:rsidR="00064221" w:rsidRDefault="00064221">
      <w:pPr>
        <w:spacing w:line="360" w:lineRule="auto"/>
        <w:ind w:left="1" w:hanging="3"/>
        <w:rPr>
          <w:sz w:val="28"/>
          <w:szCs w:val="28"/>
        </w:rPr>
      </w:pPr>
    </w:p>
    <w:p w14:paraId="310C3A81" w14:textId="77777777" w:rsidR="00064221" w:rsidRDefault="00C73537">
      <w:pPr>
        <w:spacing w:line="360" w:lineRule="auto"/>
        <w:ind w:left="1" w:hanging="3"/>
        <w:rPr>
          <w:sz w:val="28"/>
          <w:szCs w:val="28"/>
        </w:rPr>
      </w:pPr>
      <w:r>
        <w:rPr>
          <w:sz w:val="28"/>
          <w:szCs w:val="28"/>
        </w:rPr>
        <w:t>Here, first multiply 8 and 4, which is 32.  Then, multiply both sides of the equation by 32 and the result will be X-3*2 = 64.  Next, multiply negative 3 and 2 to get negative 6 and you will have x-6 = 64.  Then, add 6 to both sides.  The result is X = 70.</w:t>
      </w:r>
    </w:p>
    <w:p w14:paraId="3D2D3D55" w14:textId="77777777" w:rsidR="00064221" w:rsidRDefault="00064221">
      <w:pPr>
        <w:spacing w:line="360" w:lineRule="auto"/>
        <w:ind w:left="1" w:hanging="3"/>
        <w:rPr>
          <w:sz w:val="28"/>
          <w:szCs w:val="28"/>
        </w:rPr>
      </w:pPr>
    </w:p>
    <w:p w14:paraId="0B96B0E3" w14:textId="77777777" w:rsidR="00064221" w:rsidRDefault="00C73537">
      <w:pPr>
        <w:numPr>
          <w:ilvl w:val="0"/>
          <w:numId w:val="7"/>
        </w:numPr>
        <w:spacing w:line="360" w:lineRule="auto"/>
        <w:ind w:left="1" w:hanging="3"/>
        <w:rPr>
          <w:sz w:val="28"/>
          <w:szCs w:val="28"/>
        </w:rPr>
      </w:pPr>
      <w:r>
        <w:rPr>
          <w:sz w:val="28"/>
          <w:szCs w:val="28"/>
        </w:rPr>
        <w:t>19=7X-4/2</w:t>
      </w:r>
    </w:p>
    <w:p w14:paraId="2F0CA120" w14:textId="77777777" w:rsidR="00064221" w:rsidRDefault="00064221">
      <w:pPr>
        <w:spacing w:line="360" w:lineRule="auto"/>
        <w:ind w:left="1" w:hanging="3"/>
        <w:rPr>
          <w:sz w:val="28"/>
          <w:szCs w:val="28"/>
        </w:rPr>
      </w:pPr>
    </w:p>
    <w:p w14:paraId="128E05FF" w14:textId="77777777" w:rsidR="00064221" w:rsidRDefault="00C73537">
      <w:pPr>
        <w:spacing w:line="360" w:lineRule="auto"/>
        <w:ind w:left="1" w:hanging="3"/>
        <w:rPr>
          <w:sz w:val="28"/>
          <w:szCs w:val="28"/>
        </w:rPr>
      </w:pPr>
      <w:r>
        <w:rPr>
          <w:sz w:val="28"/>
          <w:szCs w:val="28"/>
        </w:rPr>
        <w:lastRenderedPageBreak/>
        <w:t>Here, divide negative 4 by 2 to get negative 2.  Then, add 2 to both sides of the equal sign which produces 21 = 7X.  Next, divide both sides by 7.  The answer is X = 3.</w:t>
      </w:r>
    </w:p>
    <w:p w14:paraId="6D88B20B" w14:textId="77777777" w:rsidR="00064221" w:rsidRDefault="00064221">
      <w:pPr>
        <w:spacing w:line="360" w:lineRule="auto"/>
        <w:ind w:left="1" w:hanging="3"/>
        <w:rPr>
          <w:sz w:val="28"/>
          <w:szCs w:val="28"/>
        </w:rPr>
      </w:pPr>
    </w:p>
    <w:p w14:paraId="302348DB" w14:textId="77777777" w:rsidR="00064221" w:rsidRDefault="00C73537">
      <w:pPr>
        <w:numPr>
          <w:ilvl w:val="0"/>
          <w:numId w:val="7"/>
        </w:numPr>
        <w:spacing w:line="360" w:lineRule="auto"/>
        <w:ind w:left="1" w:hanging="3"/>
        <w:rPr>
          <w:sz w:val="28"/>
          <w:szCs w:val="28"/>
        </w:rPr>
      </w:pPr>
      <w:r>
        <w:rPr>
          <w:sz w:val="28"/>
          <w:szCs w:val="28"/>
        </w:rPr>
        <w:t xml:space="preserve"> (-9)</w:t>
      </w:r>
      <w:r>
        <w:rPr>
          <w:sz w:val="28"/>
          <w:szCs w:val="28"/>
          <w:vertAlign w:val="superscript"/>
        </w:rPr>
        <w:t>3</w:t>
      </w:r>
      <w:r>
        <w:rPr>
          <w:sz w:val="28"/>
          <w:szCs w:val="28"/>
        </w:rPr>
        <w:t>=X</w:t>
      </w:r>
    </w:p>
    <w:p w14:paraId="54AED2F2" w14:textId="77777777" w:rsidR="00064221" w:rsidRDefault="00064221">
      <w:pPr>
        <w:spacing w:line="360" w:lineRule="auto"/>
        <w:ind w:left="1" w:hanging="3"/>
        <w:rPr>
          <w:sz w:val="28"/>
          <w:szCs w:val="28"/>
        </w:rPr>
      </w:pPr>
    </w:p>
    <w:p w14:paraId="51DF8280" w14:textId="77777777" w:rsidR="00064221" w:rsidRDefault="00C73537">
      <w:pPr>
        <w:spacing w:line="360" w:lineRule="auto"/>
        <w:ind w:left="1" w:hanging="3"/>
        <w:rPr>
          <w:sz w:val="28"/>
          <w:szCs w:val="28"/>
        </w:rPr>
      </w:pPr>
      <w:r>
        <w:rPr>
          <w:sz w:val="28"/>
          <w:szCs w:val="28"/>
        </w:rPr>
        <w:t>Here, -9 is to the power of 3.  This means -9 is multiplied to itself 3 times.  Therefore, -9 * -9 * -9 equals -729.  The answer is negative.</w:t>
      </w:r>
    </w:p>
    <w:p w14:paraId="069E5A9F" w14:textId="77777777" w:rsidR="00064221" w:rsidRDefault="00064221">
      <w:pPr>
        <w:spacing w:line="360" w:lineRule="auto"/>
        <w:ind w:left="1" w:hanging="3"/>
        <w:rPr>
          <w:sz w:val="28"/>
          <w:szCs w:val="28"/>
        </w:rPr>
      </w:pPr>
    </w:p>
    <w:p w14:paraId="04072B61" w14:textId="77777777" w:rsidR="00064221" w:rsidRDefault="00C73537">
      <w:pPr>
        <w:numPr>
          <w:ilvl w:val="0"/>
          <w:numId w:val="7"/>
        </w:numPr>
        <w:spacing w:line="360" w:lineRule="auto"/>
        <w:ind w:left="1" w:hanging="3"/>
        <w:rPr>
          <w:sz w:val="28"/>
          <w:szCs w:val="28"/>
        </w:rPr>
      </w:pPr>
      <w:r>
        <w:rPr>
          <w:sz w:val="28"/>
          <w:szCs w:val="28"/>
        </w:rPr>
        <w:t xml:space="preserve"> (-4)</w:t>
      </w:r>
      <w:r>
        <w:rPr>
          <w:sz w:val="28"/>
          <w:szCs w:val="28"/>
          <w:vertAlign w:val="superscript"/>
        </w:rPr>
        <w:t>2</w:t>
      </w:r>
      <w:r>
        <w:rPr>
          <w:sz w:val="28"/>
          <w:szCs w:val="28"/>
        </w:rPr>
        <w:t>=X</w:t>
      </w:r>
    </w:p>
    <w:p w14:paraId="2217E2C2" w14:textId="77777777" w:rsidR="00064221" w:rsidRDefault="00064221">
      <w:pPr>
        <w:spacing w:line="360" w:lineRule="auto"/>
        <w:ind w:left="1" w:hanging="3"/>
        <w:rPr>
          <w:sz w:val="28"/>
          <w:szCs w:val="28"/>
        </w:rPr>
      </w:pPr>
    </w:p>
    <w:p w14:paraId="09630100" w14:textId="77777777" w:rsidR="00064221" w:rsidRDefault="00C73537">
      <w:pPr>
        <w:spacing w:line="360" w:lineRule="auto"/>
        <w:ind w:left="1" w:hanging="3"/>
        <w:rPr>
          <w:sz w:val="28"/>
          <w:szCs w:val="28"/>
        </w:rPr>
      </w:pPr>
      <w:r>
        <w:rPr>
          <w:sz w:val="28"/>
          <w:szCs w:val="28"/>
        </w:rPr>
        <w:t>Here, the answer will be positive because -4 is multiplied to itself 2 times.  -4 * -4 and the answer is 16.</w:t>
      </w:r>
    </w:p>
    <w:p w14:paraId="362A0C48" w14:textId="77777777" w:rsidR="00064221" w:rsidRDefault="00064221">
      <w:pPr>
        <w:spacing w:line="360" w:lineRule="auto"/>
        <w:ind w:left="1" w:hanging="3"/>
        <w:rPr>
          <w:sz w:val="28"/>
          <w:szCs w:val="28"/>
        </w:rPr>
      </w:pPr>
    </w:p>
    <w:p w14:paraId="0625F13D" w14:textId="77777777" w:rsidR="00064221" w:rsidRDefault="00064221">
      <w:pPr>
        <w:spacing w:line="360" w:lineRule="auto"/>
        <w:ind w:left="1" w:hanging="3"/>
        <w:rPr>
          <w:sz w:val="28"/>
          <w:szCs w:val="28"/>
        </w:rPr>
      </w:pPr>
    </w:p>
    <w:p w14:paraId="78A464C8" w14:textId="77777777" w:rsidR="00064221" w:rsidRDefault="00C73537">
      <w:pPr>
        <w:numPr>
          <w:ilvl w:val="0"/>
          <w:numId w:val="7"/>
        </w:numPr>
        <w:spacing w:line="360" w:lineRule="auto"/>
        <w:ind w:left="1" w:hanging="3"/>
        <w:rPr>
          <w:sz w:val="28"/>
          <w:szCs w:val="28"/>
        </w:rPr>
      </w:pPr>
      <w:r>
        <w:rPr>
          <w:sz w:val="28"/>
          <w:szCs w:val="28"/>
        </w:rPr>
        <w:t xml:space="preserve"> Sqrt(9)*4=  X     </w:t>
      </w:r>
      <w:r>
        <w:rPr>
          <w:sz w:val="28"/>
          <w:szCs w:val="28"/>
        </w:rPr>
        <w:tab/>
      </w:r>
      <w:r>
        <w:rPr>
          <w:sz w:val="28"/>
          <w:szCs w:val="28"/>
        </w:rPr>
        <w:tab/>
        <w:t>Sqrt=square root</w:t>
      </w:r>
    </w:p>
    <w:p w14:paraId="55BB52A1" w14:textId="77777777" w:rsidR="00064221" w:rsidRDefault="00064221">
      <w:pPr>
        <w:spacing w:line="360" w:lineRule="auto"/>
        <w:ind w:left="1" w:hanging="3"/>
        <w:rPr>
          <w:sz w:val="28"/>
          <w:szCs w:val="28"/>
        </w:rPr>
      </w:pPr>
    </w:p>
    <w:p w14:paraId="0E5DBBA4" w14:textId="77777777" w:rsidR="00064221" w:rsidRDefault="00C73537">
      <w:pPr>
        <w:spacing w:line="360" w:lineRule="auto"/>
        <w:ind w:left="1" w:hanging="3"/>
        <w:rPr>
          <w:sz w:val="28"/>
          <w:szCs w:val="28"/>
        </w:rPr>
      </w:pPr>
      <w:r>
        <w:rPr>
          <w:sz w:val="28"/>
          <w:szCs w:val="28"/>
        </w:rPr>
        <w:t>Here, the square-root is to the power of one half. Since 3 * 3 = 9, the square-root of 9 is 3.  Next, multiply 3 times 4 and the answer is 12.</w:t>
      </w:r>
    </w:p>
    <w:p w14:paraId="3CF42B31" w14:textId="77777777" w:rsidR="00064221" w:rsidRDefault="00C73537">
      <w:pPr>
        <w:spacing w:line="360" w:lineRule="auto"/>
        <w:ind w:left="1" w:hanging="3"/>
        <w:rPr>
          <w:sz w:val="28"/>
          <w:szCs w:val="28"/>
        </w:rPr>
      </w:pPr>
      <w:r>
        <w:rPr>
          <w:sz w:val="28"/>
          <w:szCs w:val="28"/>
        </w:rPr>
        <w:t xml:space="preserve"> </w:t>
      </w:r>
    </w:p>
    <w:p w14:paraId="7E29BB82" w14:textId="77777777" w:rsidR="00064221" w:rsidRDefault="00C73537">
      <w:pPr>
        <w:numPr>
          <w:ilvl w:val="0"/>
          <w:numId w:val="7"/>
        </w:numPr>
        <w:spacing w:line="360" w:lineRule="auto"/>
        <w:ind w:left="1" w:hanging="3"/>
        <w:rPr>
          <w:sz w:val="28"/>
          <w:szCs w:val="28"/>
        </w:rPr>
      </w:pPr>
      <w:r>
        <w:rPr>
          <w:sz w:val="28"/>
          <w:szCs w:val="28"/>
        </w:rPr>
        <w:t xml:space="preserve"> (42/sqrt(4))*5=X</w:t>
      </w:r>
    </w:p>
    <w:p w14:paraId="220B59B9" w14:textId="77777777" w:rsidR="00064221" w:rsidRDefault="00064221">
      <w:pPr>
        <w:spacing w:line="360" w:lineRule="auto"/>
        <w:ind w:left="1" w:hanging="3"/>
        <w:rPr>
          <w:sz w:val="28"/>
          <w:szCs w:val="28"/>
        </w:rPr>
      </w:pPr>
    </w:p>
    <w:p w14:paraId="287DCC79" w14:textId="77777777" w:rsidR="00064221" w:rsidRDefault="00C73537">
      <w:pPr>
        <w:spacing w:line="360" w:lineRule="auto"/>
        <w:ind w:left="1" w:hanging="3"/>
        <w:rPr>
          <w:sz w:val="28"/>
          <w:szCs w:val="28"/>
        </w:rPr>
      </w:pPr>
      <w:r>
        <w:rPr>
          <w:sz w:val="28"/>
          <w:szCs w:val="28"/>
        </w:rPr>
        <w:t>Here, the square-root of 4 is equivalent to square-root of (2 * 2).  Therefore, the square-root of 4 is 2.  Next, divide 42 into 2, which is 21.  Next, multiply the 21 and 5 and the answer is 105.</w:t>
      </w:r>
    </w:p>
    <w:p w14:paraId="7D1A159F" w14:textId="77777777" w:rsidR="00064221" w:rsidRDefault="00064221">
      <w:pPr>
        <w:spacing w:line="360" w:lineRule="auto"/>
        <w:ind w:left="1" w:hanging="3"/>
        <w:rPr>
          <w:sz w:val="28"/>
          <w:szCs w:val="28"/>
        </w:rPr>
      </w:pPr>
    </w:p>
    <w:p w14:paraId="6CBC6287" w14:textId="77777777" w:rsidR="00064221" w:rsidRDefault="00C73537">
      <w:pPr>
        <w:numPr>
          <w:ilvl w:val="0"/>
          <w:numId w:val="7"/>
        </w:numPr>
        <w:spacing w:line="360" w:lineRule="auto"/>
        <w:ind w:left="1" w:hanging="3"/>
        <w:rPr>
          <w:sz w:val="28"/>
          <w:szCs w:val="28"/>
        </w:rPr>
      </w:pPr>
      <w:r>
        <w:rPr>
          <w:sz w:val="28"/>
          <w:szCs w:val="28"/>
        </w:rPr>
        <w:t xml:space="preserve"> Sqrt((11+2)</w:t>
      </w:r>
      <w:r>
        <w:rPr>
          <w:sz w:val="28"/>
          <w:szCs w:val="28"/>
          <w:vertAlign w:val="superscript"/>
        </w:rPr>
        <w:t>2</w:t>
      </w:r>
      <w:r>
        <w:rPr>
          <w:sz w:val="28"/>
          <w:szCs w:val="28"/>
        </w:rPr>
        <w:t>)=X</w:t>
      </w:r>
    </w:p>
    <w:p w14:paraId="121CD94B" w14:textId="77777777" w:rsidR="00064221" w:rsidRDefault="00064221">
      <w:pPr>
        <w:spacing w:line="360" w:lineRule="auto"/>
        <w:ind w:left="1" w:hanging="3"/>
        <w:rPr>
          <w:sz w:val="28"/>
          <w:szCs w:val="28"/>
        </w:rPr>
      </w:pPr>
    </w:p>
    <w:p w14:paraId="77C8DCA6" w14:textId="77777777" w:rsidR="00064221" w:rsidRDefault="00C73537">
      <w:pPr>
        <w:spacing w:line="360" w:lineRule="auto"/>
        <w:ind w:left="1" w:hanging="3"/>
        <w:rPr>
          <w:sz w:val="28"/>
          <w:szCs w:val="28"/>
        </w:rPr>
      </w:pPr>
      <w:r>
        <w:rPr>
          <w:sz w:val="28"/>
          <w:szCs w:val="28"/>
        </w:rPr>
        <w:t>Here, first we need to solve what is in the parentheses.  The sum of 11 plus 2 is 13.  Next, multiply 13 times 13 which is 169.  Then, take the sqrt of 169 and the answer is 13.</w:t>
      </w:r>
    </w:p>
    <w:p w14:paraId="6FC5B44D" w14:textId="77777777" w:rsidR="00064221" w:rsidRDefault="00C73537">
      <w:pPr>
        <w:spacing w:line="360" w:lineRule="auto"/>
        <w:ind w:left="1" w:hanging="3"/>
        <w:rPr>
          <w:sz w:val="28"/>
          <w:szCs w:val="28"/>
        </w:rPr>
      </w:pPr>
      <w:r>
        <w:rPr>
          <w:sz w:val="28"/>
          <w:szCs w:val="28"/>
        </w:rPr>
        <w:t xml:space="preserve"> </w:t>
      </w:r>
    </w:p>
    <w:p w14:paraId="0EA2F2AD" w14:textId="77777777" w:rsidR="00064221" w:rsidRDefault="00C73537">
      <w:pPr>
        <w:numPr>
          <w:ilvl w:val="0"/>
          <w:numId w:val="7"/>
        </w:numPr>
        <w:spacing w:line="360" w:lineRule="auto"/>
        <w:ind w:left="1" w:hanging="3"/>
        <w:rPr>
          <w:sz w:val="28"/>
          <w:szCs w:val="28"/>
        </w:rPr>
      </w:pPr>
      <w:r>
        <w:rPr>
          <w:sz w:val="28"/>
          <w:szCs w:val="28"/>
        </w:rPr>
        <w:t xml:space="preserve"> 42/(6/sqrt(9))=X</w:t>
      </w:r>
    </w:p>
    <w:p w14:paraId="1C447E56" w14:textId="77777777" w:rsidR="00064221" w:rsidRDefault="00064221">
      <w:pPr>
        <w:spacing w:line="360" w:lineRule="auto"/>
        <w:ind w:left="1" w:hanging="3"/>
        <w:rPr>
          <w:sz w:val="28"/>
          <w:szCs w:val="28"/>
        </w:rPr>
      </w:pPr>
    </w:p>
    <w:p w14:paraId="0AAF7885" w14:textId="77777777" w:rsidR="00064221" w:rsidRDefault="00C73537">
      <w:pPr>
        <w:spacing w:line="360" w:lineRule="auto"/>
        <w:ind w:left="1" w:hanging="3"/>
        <w:rPr>
          <w:sz w:val="28"/>
          <w:szCs w:val="28"/>
        </w:rPr>
      </w:pPr>
      <w:r>
        <w:rPr>
          <w:sz w:val="28"/>
          <w:szCs w:val="28"/>
        </w:rPr>
        <w:t>Here, first take the square-root of 9 which is 3.  Then, do what is inside the parentheses and the answer is 6/3 which is equal to 2. Then, take 42/2 and the answer is 21.</w:t>
      </w:r>
    </w:p>
    <w:p w14:paraId="08AF408A" w14:textId="77777777" w:rsidR="00064221" w:rsidRDefault="00064221">
      <w:pPr>
        <w:spacing w:line="360" w:lineRule="auto"/>
        <w:ind w:left="1" w:hanging="3"/>
        <w:rPr>
          <w:sz w:val="28"/>
          <w:szCs w:val="28"/>
        </w:rPr>
      </w:pPr>
    </w:p>
    <w:p w14:paraId="464BA6C7" w14:textId="77777777" w:rsidR="00064221" w:rsidRDefault="00C73537">
      <w:pPr>
        <w:spacing w:line="360" w:lineRule="auto"/>
        <w:ind w:left="1" w:hanging="3"/>
        <w:rPr>
          <w:sz w:val="28"/>
          <w:szCs w:val="28"/>
        </w:rPr>
      </w:pPr>
      <w:r>
        <w:rPr>
          <w:sz w:val="28"/>
          <w:szCs w:val="28"/>
        </w:rPr>
        <w:t>17. (42/2)/sqrt(9)= X</w:t>
      </w:r>
    </w:p>
    <w:p w14:paraId="5F4A066B" w14:textId="77777777" w:rsidR="00064221" w:rsidRDefault="00064221">
      <w:pPr>
        <w:spacing w:line="360" w:lineRule="auto"/>
        <w:ind w:left="1" w:hanging="3"/>
        <w:rPr>
          <w:sz w:val="28"/>
          <w:szCs w:val="28"/>
        </w:rPr>
      </w:pPr>
    </w:p>
    <w:p w14:paraId="35E526D1" w14:textId="77777777" w:rsidR="00064221" w:rsidRDefault="00C73537">
      <w:pPr>
        <w:spacing w:line="360" w:lineRule="auto"/>
        <w:ind w:left="1" w:hanging="3"/>
        <w:rPr>
          <w:sz w:val="28"/>
          <w:szCs w:val="28"/>
        </w:rPr>
      </w:pPr>
      <w:r>
        <w:rPr>
          <w:sz w:val="28"/>
          <w:szCs w:val="28"/>
        </w:rPr>
        <w:t>This question is very similar to the last question but the  parentheses are put in the numerator.  Here, first  do  42/2 which equals  21.  And then, 21 divided by 3 yields the answer is 7.</w:t>
      </w:r>
    </w:p>
    <w:p w14:paraId="330EE1A4" w14:textId="77777777" w:rsidR="00064221" w:rsidRDefault="00064221">
      <w:pPr>
        <w:spacing w:line="360" w:lineRule="auto"/>
        <w:ind w:left="1" w:hanging="3"/>
        <w:rPr>
          <w:sz w:val="28"/>
          <w:szCs w:val="28"/>
        </w:rPr>
      </w:pPr>
    </w:p>
    <w:p w14:paraId="5CF30F84" w14:textId="77777777" w:rsidR="00064221" w:rsidRDefault="00C73537">
      <w:pPr>
        <w:spacing w:line="360" w:lineRule="auto"/>
        <w:ind w:left="1" w:hanging="3"/>
        <w:rPr>
          <w:sz w:val="28"/>
          <w:szCs w:val="28"/>
        </w:rPr>
      </w:pPr>
      <w:r>
        <w:rPr>
          <w:sz w:val="28"/>
          <w:szCs w:val="28"/>
        </w:rPr>
        <w:t>18.  (4+2)</w:t>
      </w:r>
      <w:r>
        <w:rPr>
          <w:sz w:val="28"/>
          <w:szCs w:val="28"/>
          <w:vertAlign w:val="superscript"/>
        </w:rPr>
        <w:t>3</w:t>
      </w:r>
      <w:r>
        <w:rPr>
          <w:sz w:val="28"/>
          <w:szCs w:val="28"/>
        </w:rPr>
        <w:t>=X</w:t>
      </w:r>
    </w:p>
    <w:p w14:paraId="73A72AF8" w14:textId="77777777" w:rsidR="00064221" w:rsidRDefault="00064221">
      <w:pPr>
        <w:spacing w:line="360" w:lineRule="auto"/>
        <w:ind w:left="1" w:hanging="3"/>
        <w:rPr>
          <w:sz w:val="28"/>
          <w:szCs w:val="28"/>
        </w:rPr>
      </w:pPr>
    </w:p>
    <w:p w14:paraId="6F285B23" w14:textId="77777777" w:rsidR="00064221" w:rsidRDefault="00C73537">
      <w:pPr>
        <w:spacing w:line="360" w:lineRule="auto"/>
        <w:ind w:left="1" w:hanging="3"/>
        <w:rPr>
          <w:sz w:val="28"/>
          <w:szCs w:val="28"/>
        </w:rPr>
      </w:pPr>
      <w:r>
        <w:rPr>
          <w:sz w:val="28"/>
          <w:szCs w:val="28"/>
        </w:rPr>
        <w:t>Here, first add what is in the parentheses for an answer of 6.  Next, 6</w:t>
      </w:r>
      <w:r>
        <w:rPr>
          <w:sz w:val="28"/>
          <w:szCs w:val="28"/>
          <w:vertAlign w:val="superscript"/>
        </w:rPr>
        <w:t>3</w:t>
      </w:r>
      <w:r>
        <w:rPr>
          <w:sz w:val="28"/>
          <w:szCs w:val="28"/>
        </w:rPr>
        <w:t xml:space="preserve"> is 6 * 6 * 6 and the answer is 216.</w:t>
      </w:r>
    </w:p>
    <w:p w14:paraId="7A3D2F0B" w14:textId="77777777" w:rsidR="00064221" w:rsidRDefault="00064221">
      <w:pPr>
        <w:spacing w:line="360" w:lineRule="auto"/>
        <w:ind w:left="1" w:hanging="3"/>
        <w:rPr>
          <w:sz w:val="28"/>
          <w:szCs w:val="28"/>
        </w:rPr>
      </w:pPr>
    </w:p>
    <w:p w14:paraId="1842B767" w14:textId="77777777" w:rsidR="00064221" w:rsidRDefault="00C73537">
      <w:pPr>
        <w:pStyle w:val="Heading1"/>
      </w:pPr>
      <w:r>
        <w:t>Working with simple fractions, simple decimals and simple percent</w:t>
      </w:r>
    </w:p>
    <w:p w14:paraId="5282AE61" w14:textId="77777777" w:rsidR="00064221" w:rsidRDefault="00064221">
      <w:pPr>
        <w:spacing w:line="360" w:lineRule="auto"/>
        <w:ind w:left="1" w:hanging="3"/>
        <w:rPr>
          <w:sz w:val="28"/>
          <w:szCs w:val="28"/>
        </w:rPr>
      </w:pPr>
    </w:p>
    <w:p w14:paraId="7A688F69" w14:textId="77777777" w:rsidR="00064221" w:rsidRDefault="00C73537">
      <w:pPr>
        <w:spacing w:line="360" w:lineRule="auto"/>
        <w:ind w:left="1" w:hanging="3"/>
        <w:rPr>
          <w:sz w:val="28"/>
          <w:szCs w:val="28"/>
        </w:rPr>
      </w:pPr>
      <w:r>
        <w:rPr>
          <w:sz w:val="28"/>
          <w:szCs w:val="28"/>
        </w:rPr>
        <w:t>Fractions and decimal problems:  These problems need to be reduced to the lowest denominator.</w:t>
      </w:r>
    </w:p>
    <w:p w14:paraId="185296A0" w14:textId="77777777" w:rsidR="00064221" w:rsidRDefault="00064221">
      <w:pPr>
        <w:spacing w:line="360" w:lineRule="auto"/>
        <w:ind w:left="1" w:hanging="3"/>
        <w:rPr>
          <w:sz w:val="28"/>
          <w:szCs w:val="28"/>
        </w:rPr>
      </w:pPr>
    </w:p>
    <w:p w14:paraId="336925C2" w14:textId="77777777" w:rsidR="00064221" w:rsidRDefault="00C73537">
      <w:pPr>
        <w:numPr>
          <w:ilvl w:val="0"/>
          <w:numId w:val="1"/>
        </w:numPr>
        <w:spacing w:line="360" w:lineRule="auto"/>
        <w:ind w:left="1" w:hanging="3"/>
        <w:rPr>
          <w:sz w:val="28"/>
          <w:szCs w:val="28"/>
        </w:rPr>
      </w:pPr>
      <w:r>
        <w:rPr>
          <w:sz w:val="28"/>
          <w:szCs w:val="28"/>
        </w:rPr>
        <w:t>1.756+0.15+0.01=</w:t>
      </w:r>
    </w:p>
    <w:p w14:paraId="63DA4EB4" w14:textId="77777777" w:rsidR="00064221" w:rsidRDefault="00064221">
      <w:pPr>
        <w:spacing w:line="360" w:lineRule="auto"/>
        <w:ind w:left="1" w:hanging="3"/>
        <w:rPr>
          <w:sz w:val="28"/>
          <w:szCs w:val="28"/>
        </w:rPr>
      </w:pPr>
    </w:p>
    <w:p w14:paraId="490A3751" w14:textId="77777777" w:rsidR="00064221" w:rsidRDefault="00C73537">
      <w:pPr>
        <w:spacing w:line="360" w:lineRule="auto"/>
        <w:ind w:left="1" w:hanging="3"/>
        <w:rPr>
          <w:sz w:val="28"/>
          <w:szCs w:val="28"/>
        </w:rPr>
      </w:pPr>
      <w:r>
        <w:rPr>
          <w:sz w:val="28"/>
          <w:szCs w:val="28"/>
        </w:rPr>
        <w:t>Here, the decimal points need to be lined up and then add the numbers together.  The answer is 1.916.</w:t>
      </w:r>
    </w:p>
    <w:p w14:paraId="27F8F5CB" w14:textId="77777777" w:rsidR="00064221" w:rsidRDefault="00064221">
      <w:pPr>
        <w:spacing w:line="360" w:lineRule="auto"/>
        <w:ind w:left="1" w:hanging="3"/>
        <w:rPr>
          <w:sz w:val="28"/>
          <w:szCs w:val="28"/>
        </w:rPr>
      </w:pPr>
    </w:p>
    <w:p w14:paraId="14FA3EA5" w14:textId="77777777" w:rsidR="00064221" w:rsidRDefault="00C73537">
      <w:pPr>
        <w:spacing w:line="360" w:lineRule="auto"/>
        <w:ind w:left="1" w:hanging="3"/>
        <w:rPr>
          <w:sz w:val="28"/>
          <w:szCs w:val="28"/>
        </w:rPr>
      </w:pPr>
      <w:r>
        <w:rPr>
          <w:sz w:val="28"/>
          <w:szCs w:val="28"/>
        </w:rPr>
        <w:t xml:space="preserve">2.  Change to a decimal:  6 5/8 </w:t>
      </w:r>
    </w:p>
    <w:p w14:paraId="5F4207DF" w14:textId="77777777" w:rsidR="00064221" w:rsidRDefault="00064221">
      <w:pPr>
        <w:spacing w:line="360" w:lineRule="auto"/>
        <w:ind w:left="1" w:hanging="3"/>
        <w:rPr>
          <w:sz w:val="28"/>
          <w:szCs w:val="28"/>
        </w:rPr>
      </w:pPr>
    </w:p>
    <w:p w14:paraId="0334DE3E" w14:textId="77777777" w:rsidR="00064221" w:rsidRDefault="00C73537">
      <w:pPr>
        <w:spacing w:line="360" w:lineRule="auto"/>
        <w:ind w:left="1" w:hanging="3"/>
        <w:rPr>
          <w:sz w:val="28"/>
          <w:szCs w:val="28"/>
        </w:rPr>
      </w:pPr>
      <w:r>
        <w:rPr>
          <w:sz w:val="28"/>
          <w:szCs w:val="28"/>
        </w:rPr>
        <w:t xml:space="preserve"> 6.625  Divide 5 by 8 and add 6.</w:t>
      </w:r>
    </w:p>
    <w:p w14:paraId="1E3E970A" w14:textId="77777777" w:rsidR="00064221" w:rsidRDefault="00064221">
      <w:pPr>
        <w:spacing w:line="360" w:lineRule="auto"/>
        <w:ind w:left="1" w:hanging="3"/>
        <w:rPr>
          <w:sz w:val="28"/>
          <w:szCs w:val="28"/>
        </w:rPr>
      </w:pPr>
    </w:p>
    <w:p w14:paraId="62351C0C" w14:textId="77777777" w:rsidR="00064221" w:rsidRDefault="00C73537">
      <w:pPr>
        <w:spacing w:line="360" w:lineRule="auto"/>
        <w:ind w:left="1" w:hanging="3"/>
        <w:rPr>
          <w:sz w:val="28"/>
          <w:szCs w:val="28"/>
        </w:rPr>
      </w:pPr>
      <w:r>
        <w:rPr>
          <w:sz w:val="28"/>
          <w:szCs w:val="28"/>
        </w:rPr>
        <w:lastRenderedPageBreak/>
        <w:t>3.  Change to a decimal:  8 3/4</w:t>
      </w:r>
    </w:p>
    <w:p w14:paraId="2A81D8CB" w14:textId="77777777" w:rsidR="00064221" w:rsidRDefault="00064221">
      <w:pPr>
        <w:spacing w:line="360" w:lineRule="auto"/>
        <w:ind w:left="1" w:hanging="3"/>
        <w:rPr>
          <w:sz w:val="28"/>
          <w:szCs w:val="28"/>
        </w:rPr>
      </w:pPr>
    </w:p>
    <w:p w14:paraId="5266B4D1" w14:textId="77777777" w:rsidR="00064221" w:rsidRDefault="00C73537">
      <w:pPr>
        <w:spacing w:line="360" w:lineRule="auto"/>
        <w:ind w:left="1" w:hanging="3"/>
        <w:rPr>
          <w:sz w:val="28"/>
          <w:szCs w:val="28"/>
        </w:rPr>
      </w:pPr>
      <w:r>
        <w:rPr>
          <w:sz w:val="28"/>
          <w:szCs w:val="28"/>
        </w:rPr>
        <w:t>8.75  divide 3/4 which yields 0.75.  Add 8 and  0.75 which equals8.75</w:t>
      </w:r>
    </w:p>
    <w:p w14:paraId="4933A44B" w14:textId="77777777" w:rsidR="00064221" w:rsidRDefault="00064221">
      <w:pPr>
        <w:spacing w:line="360" w:lineRule="auto"/>
        <w:ind w:left="1" w:hanging="3"/>
        <w:rPr>
          <w:sz w:val="28"/>
          <w:szCs w:val="28"/>
        </w:rPr>
      </w:pPr>
    </w:p>
    <w:p w14:paraId="5D32C070" w14:textId="77777777" w:rsidR="00064221" w:rsidRDefault="00C73537">
      <w:pPr>
        <w:spacing w:line="360" w:lineRule="auto"/>
        <w:ind w:left="1" w:hanging="3"/>
        <w:rPr>
          <w:sz w:val="28"/>
          <w:szCs w:val="28"/>
        </w:rPr>
      </w:pPr>
      <w:r>
        <w:rPr>
          <w:sz w:val="28"/>
          <w:szCs w:val="28"/>
        </w:rPr>
        <w:t>4.  (3/16)+(7/16)+(6/16)=</w:t>
      </w:r>
    </w:p>
    <w:p w14:paraId="7F0D77CD" w14:textId="77777777" w:rsidR="00064221" w:rsidRDefault="00064221">
      <w:pPr>
        <w:spacing w:line="360" w:lineRule="auto"/>
        <w:ind w:left="1" w:hanging="3"/>
        <w:rPr>
          <w:sz w:val="28"/>
          <w:szCs w:val="28"/>
        </w:rPr>
      </w:pPr>
    </w:p>
    <w:p w14:paraId="42BA01FD" w14:textId="77777777" w:rsidR="00064221" w:rsidRDefault="00C73537">
      <w:pPr>
        <w:spacing w:line="360" w:lineRule="auto"/>
        <w:ind w:left="1" w:hanging="3"/>
        <w:rPr>
          <w:sz w:val="28"/>
          <w:szCs w:val="28"/>
        </w:rPr>
      </w:pPr>
      <w:r>
        <w:rPr>
          <w:sz w:val="28"/>
          <w:szCs w:val="28"/>
        </w:rPr>
        <w:t>Here, all three fractions have the same denominator.  Therefore, add the numerator together for a result of 16/16.  Next, reduce for an answer of 1.</w:t>
      </w:r>
    </w:p>
    <w:p w14:paraId="74EB0CF7" w14:textId="77777777" w:rsidR="00064221" w:rsidRDefault="00C73537">
      <w:pPr>
        <w:spacing w:line="360" w:lineRule="auto"/>
        <w:ind w:left="1" w:hanging="3"/>
        <w:rPr>
          <w:sz w:val="28"/>
          <w:szCs w:val="28"/>
        </w:rPr>
      </w:pPr>
      <w:r>
        <w:rPr>
          <w:sz w:val="28"/>
          <w:szCs w:val="28"/>
        </w:rPr>
        <w:t xml:space="preserve"> </w:t>
      </w:r>
    </w:p>
    <w:p w14:paraId="785D5990" w14:textId="77777777" w:rsidR="00064221" w:rsidRDefault="00C73537">
      <w:pPr>
        <w:spacing w:line="360" w:lineRule="auto"/>
        <w:ind w:left="1" w:hanging="3"/>
        <w:rPr>
          <w:sz w:val="28"/>
          <w:szCs w:val="28"/>
        </w:rPr>
      </w:pPr>
      <w:r>
        <w:rPr>
          <w:sz w:val="28"/>
          <w:szCs w:val="28"/>
        </w:rPr>
        <w:t>5.  (3/8)+(2/7)+(10/28)=</w:t>
      </w:r>
    </w:p>
    <w:p w14:paraId="3041D0A4" w14:textId="77777777" w:rsidR="00064221" w:rsidRDefault="00064221">
      <w:pPr>
        <w:spacing w:line="360" w:lineRule="auto"/>
        <w:ind w:left="1" w:hanging="3"/>
        <w:rPr>
          <w:sz w:val="28"/>
          <w:szCs w:val="28"/>
        </w:rPr>
      </w:pPr>
    </w:p>
    <w:p w14:paraId="67EDE9A2" w14:textId="77777777" w:rsidR="00064221" w:rsidRDefault="00C73537">
      <w:pPr>
        <w:spacing w:line="360" w:lineRule="auto"/>
        <w:ind w:left="1" w:hanging="3"/>
        <w:rPr>
          <w:sz w:val="28"/>
          <w:szCs w:val="28"/>
        </w:rPr>
      </w:pPr>
      <w:r>
        <w:rPr>
          <w:sz w:val="28"/>
          <w:szCs w:val="28"/>
        </w:rPr>
        <w:t>Here, in order to add three fractions a lowest common denominator is needed.  The lowest common denominator is calculated by multiplying 4 times 2 times 7 for a  result of 56. The 56 will be the denominator.  The denominator and the numerator will be multiplied by the same number to yield 56.  Therefore, 3 times 7 is 21 and 2 times 8 is 16 and  10 times 2 is 20.  This answer is (21 + 16+ 20)/56 or the answer is 57/56 or 1 1/56.</w:t>
      </w:r>
    </w:p>
    <w:p w14:paraId="2D28E5B0" w14:textId="77777777" w:rsidR="00064221" w:rsidRDefault="00064221">
      <w:pPr>
        <w:spacing w:line="360" w:lineRule="auto"/>
        <w:ind w:left="1" w:hanging="3"/>
        <w:rPr>
          <w:sz w:val="28"/>
          <w:szCs w:val="28"/>
        </w:rPr>
      </w:pPr>
    </w:p>
    <w:p w14:paraId="150051C1" w14:textId="77777777" w:rsidR="00064221" w:rsidRDefault="00C73537">
      <w:pPr>
        <w:spacing w:line="360" w:lineRule="auto"/>
        <w:ind w:left="1" w:hanging="3"/>
        <w:rPr>
          <w:sz w:val="28"/>
          <w:szCs w:val="28"/>
        </w:rPr>
      </w:pPr>
      <w:r>
        <w:rPr>
          <w:sz w:val="28"/>
          <w:szCs w:val="28"/>
        </w:rPr>
        <w:t>6.  (7/10)-(2/5)=</w:t>
      </w:r>
    </w:p>
    <w:p w14:paraId="484D1129" w14:textId="77777777" w:rsidR="00064221" w:rsidRDefault="00064221">
      <w:pPr>
        <w:spacing w:line="360" w:lineRule="auto"/>
        <w:ind w:left="1" w:hanging="3"/>
        <w:rPr>
          <w:sz w:val="28"/>
          <w:szCs w:val="28"/>
        </w:rPr>
      </w:pPr>
    </w:p>
    <w:p w14:paraId="4F9826A3" w14:textId="77777777" w:rsidR="00064221" w:rsidRDefault="00C73537">
      <w:pPr>
        <w:spacing w:line="360" w:lineRule="auto"/>
        <w:ind w:left="1" w:hanging="3"/>
        <w:rPr>
          <w:sz w:val="28"/>
          <w:szCs w:val="28"/>
        </w:rPr>
      </w:pPr>
      <w:r>
        <w:rPr>
          <w:sz w:val="28"/>
          <w:szCs w:val="28"/>
        </w:rPr>
        <w:lastRenderedPageBreak/>
        <w:t>Here, use 10 for the denominator.  Next, multiply 2 times 2.  The result is (7 - 4)/10.  And, the answer is 3/10.</w:t>
      </w:r>
    </w:p>
    <w:p w14:paraId="1B0F25C4" w14:textId="77777777" w:rsidR="00064221" w:rsidRDefault="00064221">
      <w:pPr>
        <w:spacing w:line="360" w:lineRule="auto"/>
        <w:ind w:left="1" w:hanging="3"/>
        <w:rPr>
          <w:sz w:val="28"/>
          <w:szCs w:val="28"/>
        </w:rPr>
      </w:pPr>
    </w:p>
    <w:p w14:paraId="2F288EEB" w14:textId="77777777" w:rsidR="00064221" w:rsidRDefault="00C73537">
      <w:pPr>
        <w:spacing w:line="360" w:lineRule="auto"/>
        <w:ind w:left="1" w:hanging="3"/>
        <w:rPr>
          <w:sz w:val="28"/>
          <w:szCs w:val="28"/>
        </w:rPr>
      </w:pPr>
      <w:r>
        <w:rPr>
          <w:sz w:val="28"/>
          <w:szCs w:val="28"/>
        </w:rPr>
        <w:t>7.  (3/5)*(2/4)*(6/2)=</w:t>
      </w:r>
    </w:p>
    <w:p w14:paraId="41FFA87C" w14:textId="77777777" w:rsidR="00064221" w:rsidRDefault="00064221">
      <w:pPr>
        <w:spacing w:line="360" w:lineRule="auto"/>
        <w:ind w:left="1" w:hanging="3"/>
        <w:rPr>
          <w:sz w:val="28"/>
          <w:szCs w:val="28"/>
        </w:rPr>
      </w:pPr>
    </w:p>
    <w:p w14:paraId="07EF7218" w14:textId="77777777" w:rsidR="00064221" w:rsidRDefault="00C73537">
      <w:pPr>
        <w:spacing w:line="360" w:lineRule="auto"/>
        <w:ind w:left="1" w:hanging="3"/>
        <w:rPr>
          <w:sz w:val="28"/>
          <w:szCs w:val="28"/>
        </w:rPr>
      </w:pPr>
      <w:r>
        <w:rPr>
          <w:sz w:val="28"/>
          <w:szCs w:val="28"/>
        </w:rPr>
        <w:t xml:space="preserve">Here,  reduce.  So, (3*2*6)/(5*4*2) is reduced to 9/10.  </w:t>
      </w:r>
    </w:p>
    <w:p w14:paraId="07F8BC6B" w14:textId="77777777" w:rsidR="00064221" w:rsidRDefault="00064221">
      <w:pPr>
        <w:spacing w:line="360" w:lineRule="auto"/>
        <w:ind w:left="1" w:hanging="3"/>
        <w:rPr>
          <w:sz w:val="28"/>
          <w:szCs w:val="28"/>
        </w:rPr>
      </w:pPr>
    </w:p>
    <w:p w14:paraId="6C610319" w14:textId="77777777" w:rsidR="00064221" w:rsidRDefault="00C73537">
      <w:pPr>
        <w:spacing w:line="360" w:lineRule="auto"/>
        <w:ind w:left="1" w:hanging="3"/>
        <w:rPr>
          <w:sz w:val="28"/>
          <w:szCs w:val="28"/>
        </w:rPr>
      </w:pPr>
      <w:r>
        <w:rPr>
          <w:sz w:val="28"/>
          <w:szCs w:val="28"/>
        </w:rPr>
        <w:t>8.  (1/5)/(4/3)=</w:t>
      </w:r>
    </w:p>
    <w:p w14:paraId="60C0D90E" w14:textId="77777777" w:rsidR="00064221" w:rsidRDefault="00064221">
      <w:pPr>
        <w:spacing w:line="360" w:lineRule="auto"/>
        <w:ind w:left="1" w:hanging="3"/>
        <w:rPr>
          <w:sz w:val="28"/>
          <w:szCs w:val="28"/>
        </w:rPr>
      </w:pPr>
    </w:p>
    <w:p w14:paraId="6153DB68" w14:textId="77777777" w:rsidR="00064221" w:rsidRDefault="00C73537">
      <w:pPr>
        <w:spacing w:line="360" w:lineRule="auto"/>
        <w:ind w:left="1" w:hanging="3"/>
        <w:rPr>
          <w:sz w:val="28"/>
          <w:szCs w:val="28"/>
        </w:rPr>
      </w:pPr>
      <w:r>
        <w:rPr>
          <w:sz w:val="28"/>
          <w:szCs w:val="28"/>
        </w:rPr>
        <w:t>Here, the denominator is flipped and multiplied by the numerator.  multiply 1 times 3 which results in 3 .  Next, multiply 5 times 4 which equals 20     This answer is 3/20..</w:t>
      </w:r>
    </w:p>
    <w:p w14:paraId="6914FF25" w14:textId="77777777" w:rsidR="00064221" w:rsidRDefault="00064221">
      <w:pPr>
        <w:spacing w:line="360" w:lineRule="auto"/>
        <w:ind w:left="1" w:hanging="3"/>
        <w:rPr>
          <w:sz w:val="28"/>
          <w:szCs w:val="28"/>
        </w:rPr>
      </w:pPr>
    </w:p>
    <w:p w14:paraId="658D0A87" w14:textId="77777777" w:rsidR="00064221" w:rsidRDefault="00C73537">
      <w:pPr>
        <w:spacing w:line="360" w:lineRule="auto"/>
        <w:ind w:left="1" w:hanging="3"/>
        <w:rPr>
          <w:sz w:val="28"/>
          <w:szCs w:val="28"/>
        </w:rPr>
      </w:pPr>
      <w:r>
        <w:rPr>
          <w:sz w:val="28"/>
          <w:szCs w:val="28"/>
        </w:rPr>
        <w:t>9.  Change to a fraction:</w:t>
      </w:r>
      <w:r>
        <w:rPr>
          <w:sz w:val="28"/>
          <w:szCs w:val="28"/>
        </w:rPr>
        <w:tab/>
        <w:t>0.0081</w:t>
      </w:r>
      <w:r>
        <w:rPr>
          <w:sz w:val="28"/>
          <w:szCs w:val="28"/>
        </w:rPr>
        <w:tab/>
        <w:t xml:space="preserve">   </w:t>
      </w:r>
    </w:p>
    <w:p w14:paraId="6ED9BFF2" w14:textId="77777777" w:rsidR="00064221" w:rsidRDefault="00064221">
      <w:pPr>
        <w:spacing w:line="360" w:lineRule="auto"/>
        <w:ind w:left="1" w:hanging="3"/>
        <w:rPr>
          <w:sz w:val="28"/>
          <w:szCs w:val="28"/>
        </w:rPr>
      </w:pPr>
    </w:p>
    <w:p w14:paraId="32A59E20" w14:textId="16160347" w:rsidR="00064221" w:rsidRDefault="00C73537">
      <w:pPr>
        <w:spacing w:line="360" w:lineRule="auto"/>
        <w:ind w:left="1" w:hanging="3"/>
        <w:rPr>
          <w:sz w:val="28"/>
          <w:szCs w:val="28"/>
        </w:rPr>
      </w:pPr>
      <w:r>
        <w:rPr>
          <w:sz w:val="28"/>
          <w:szCs w:val="28"/>
        </w:rPr>
        <w:t>0.0081 = 81/10,000 (4 spaces) There are 4 d</w:t>
      </w:r>
      <w:ins w:id="2" w:author="Rhoda Okunev" w:date="2022-05-18T05:19:00Z">
        <w:r w:rsidR="00504257">
          <w:rPr>
            <w:sz w:val="28"/>
            <w:szCs w:val="28"/>
          </w:rPr>
          <w:t>ecimal places</w:t>
        </w:r>
      </w:ins>
      <w:del w:id="3" w:author="Rhoda Okunev" w:date="2022-05-18T05:19:00Z">
        <w:r w:rsidDel="00504257">
          <w:rPr>
            <w:sz w:val="28"/>
            <w:szCs w:val="28"/>
          </w:rPr>
          <w:delText>igits to the decimal</w:delText>
        </w:r>
      </w:del>
      <w:r>
        <w:rPr>
          <w:sz w:val="28"/>
          <w:szCs w:val="28"/>
        </w:rPr>
        <w:t xml:space="preserve"> so divide by 10,000.</w:t>
      </w:r>
    </w:p>
    <w:p w14:paraId="16B00B2B" w14:textId="77777777" w:rsidR="00064221" w:rsidRDefault="00064221">
      <w:pPr>
        <w:spacing w:line="360" w:lineRule="auto"/>
        <w:ind w:left="1" w:hanging="3"/>
        <w:rPr>
          <w:sz w:val="28"/>
          <w:szCs w:val="28"/>
        </w:rPr>
      </w:pPr>
    </w:p>
    <w:p w14:paraId="7AA9266B" w14:textId="77777777" w:rsidR="00064221" w:rsidRDefault="00C73537">
      <w:pPr>
        <w:spacing w:line="360" w:lineRule="auto"/>
        <w:ind w:left="1" w:hanging="3"/>
        <w:rPr>
          <w:sz w:val="28"/>
          <w:szCs w:val="28"/>
        </w:rPr>
      </w:pPr>
      <w:r>
        <w:rPr>
          <w:sz w:val="28"/>
          <w:szCs w:val="28"/>
        </w:rPr>
        <w:t>10.  Change to a fraction:</w:t>
      </w:r>
      <w:r>
        <w:rPr>
          <w:sz w:val="28"/>
          <w:szCs w:val="28"/>
        </w:rPr>
        <w:tab/>
        <w:t>1.69</w:t>
      </w:r>
    </w:p>
    <w:p w14:paraId="4633C0BF" w14:textId="77777777" w:rsidR="00064221" w:rsidRDefault="00064221">
      <w:pPr>
        <w:spacing w:line="360" w:lineRule="auto"/>
        <w:ind w:left="1" w:hanging="3"/>
        <w:rPr>
          <w:sz w:val="28"/>
          <w:szCs w:val="28"/>
        </w:rPr>
      </w:pPr>
    </w:p>
    <w:p w14:paraId="4A762C30" w14:textId="08ED5900" w:rsidR="00064221" w:rsidRDefault="00C73537">
      <w:pPr>
        <w:spacing w:line="360" w:lineRule="auto"/>
        <w:ind w:left="1" w:hanging="3"/>
        <w:rPr>
          <w:sz w:val="28"/>
          <w:szCs w:val="28"/>
        </w:rPr>
      </w:pPr>
      <w:r>
        <w:rPr>
          <w:sz w:val="28"/>
          <w:szCs w:val="28"/>
        </w:rPr>
        <w:lastRenderedPageBreak/>
        <w:t xml:space="preserve">1.69 = 169/100 (2 spaces) There are 2 decimal places so you divide by </w:t>
      </w:r>
      <w:ins w:id="4" w:author="Rhoda Okunev" w:date="2022-05-18T05:19:00Z">
        <w:r w:rsidR="00504257">
          <w:rPr>
            <w:sz w:val="28"/>
            <w:szCs w:val="28"/>
          </w:rPr>
          <w:t>100</w:t>
        </w:r>
      </w:ins>
      <w:del w:id="5" w:author="Rhoda Okunev" w:date="2022-05-18T05:19:00Z">
        <w:r w:rsidDel="00504257">
          <w:rPr>
            <w:sz w:val="28"/>
            <w:szCs w:val="28"/>
          </w:rPr>
          <w:delText>2</w:delText>
        </w:r>
      </w:del>
      <w:r>
        <w:rPr>
          <w:sz w:val="28"/>
          <w:szCs w:val="28"/>
        </w:rPr>
        <w:t>.</w:t>
      </w:r>
    </w:p>
    <w:p w14:paraId="328A0E3F" w14:textId="77777777" w:rsidR="00064221" w:rsidRDefault="00C73537">
      <w:pPr>
        <w:pStyle w:val="Heading1"/>
      </w:pPr>
      <w:r>
        <w:t>Basic Percent Problems</w:t>
      </w:r>
    </w:p>
    <w:p w14:paraId="7551546F" w14:textId="77777777" w:rsidR="00064221" w:rsidRDefault="00064221">
      <w:pPr>
        <w:spacing w:line="360" w:lineRule="auto"/>
        <w:ind w:left="1" w:hanging="3"/>
        <w:rPr>
          <w:sz w:val="28"/>
          <w:szCs w:val="28"/>
        </w:rPr>
      </w:pPr>
    </w:p>
    <w:p w14:paraId="4C212674" w14:textId="77777777" w:rsidR="00064221" w:rsidRDefault="00C73537">
      <w:pPr>
        <w:spacing w:line="360" w:lineRule="auto"/>
        <w:ind w:left="1" w:hanging="3"/>
        <w:rPr>
          <w:sz w:val="28"/>
          <w:szCs w:val="28"/>
        </w:rPr>
      </w:pPr>
      <w:r>
        <w:rPr>
          <w:sz w:val="28"/>
          <w:szCs w:val="28"/>
        </w:rPr>
        <w:t>1.  Change this fraction 2/4 to a percent:</w:t>
      </w:r>
    </w:p>
    <w:p w14:paraId="2ECCFAFF" w14:textId="77777777" w:rsidR="00064221" w:rsidRDefault="00064221">
      <w:pPr>
        <w:spacing w:line="360" w:lineRule="auto"/>
        <w:ind w:left="1" w:hanging="3"/>
        <w:rPr>
          <w:sz w:val="28"/>
          <w:szCs w:val="28"/>
        </w:rPr>
      </w:pPr>
    </w:p>
    <w:p w14:paraId="08C5CDB9" w14:textId="77777777" w:rsidR="00064221" w:rsidRDefault="00C73537">
      <w:pPr>
        <w:spacing w:line="360" w:lineRule="auto"/>
        <w:ind w:left="1" w:hanging="3"/>
        <w:rPr>
          <w:sz w:val="28"/>
          <w:szCs w:val="28"/>
        </w:rPr>
      </w:pPr>
      <w:r>
        <w:rPr>
          <w:sz w:val="28"/>
          <w:szCs w:val="28"/>
        </w:rPr>
        <w:t>Here, first reduce to 1/2.  Next, to convert this number to a fraction for an answer of 0.5.</w:t>
      </w:r>
    </w:p>
    <w:p w14:paraId="2771F7D1" w14:textId="77777777" w:rsidR="00064221" w:rsidRDefault="00064221">
      <w:pPr>
        <w:spacing w:line="360" w:lineRule="auto"/>
        <w:ind w:left="1" w:hanging="3"/>
        <w:rPr>
          <w:sz w:val="28"/>
          <w:szCs w:val="28"/>
        </w:rPr>
      </w:pPr>
    </w:p>
    <w:p w14:paraId="5A3CDCF3" w14:textId="77777777" w:rsidR="00064221" w:rsidRDefault="00C73537">
      <w:pPr>
        <w:spacing w:line="360" w:lineRule="auto"/>
        <w:ind w:left="1" w:hanging="3"/>
        <w:rPr>
          <w:sz w:val="28"/>
          <w:szCs w:val="28"/>
        </w:rPr>
      </w:pPr>
      <w:r>
        <w:rPr>
          <w:sz w:val="28"/>
          <w:szCs w:val="28"/>
        </w:rPr>
        <w:t>2.  Change 40% to a fraction:</w:t>
      </w:r>
    </w:p>
    <w:p w14:paraId="6BF52FD0" w14:textId="77777777" w:rsidR="00064221" w:rsidRDefault="00064221">
      <w:pPr>
        <w:spacing w:line="360" w:lineRule="auto"/>
        <w:ind w:left="1" w:hanging="3"/>
        <w:rPr>
          <w:sz w:val="28"/>
          <w:szCs w:val="28"/>
        </w:rPr>
      </w:pPr>
    </w:p>
    <w:p w14:paraId="38384117" w14:textId="77777777" w:rsidR="00064221" w:rsidRDefault="00C73537">
      <w:pPr>
        <w:spacing w:line="360" w:lineRule="auto"/>
        <w:ind w:left="1" w:hanging="3"/>
        <w:rPr>
          <w:sz w:val="28"/>
          <w:szCs w:val="28"/>
        </w:rPr>
      </w:pPr>
      <w:r>
        <w:rPr>
          <w:sz w:val="28"/>
          <w:szCs w:val="28"/>
        </w:rPr>
        <w:t>Here, to reduce a percent to a fraction, 40 needs to be divided by 100 or 40/100.  This reduces to 4/10 or an answer of 0.40.</w:t>
      </w:r>
    </w:p>
    <w:p w14:paraId="6125D304" w14:textId="77777777" w:rsidR="00064221" w:rsidRDefault="00C73537">
      <w:pPr>
        <w:spacing w:line="360" w:lineRule="auto"/>
        <w:ind w:left="1" w:hanging="3"/>
        <w:rPr>
          <w:sz w:val="28"/>
          <w:szCs w:val="28"/>
        </w:rPr>
      </w:pPr>
      <w:r>
        <w:rPr>
          <w:sz w:val="28"/>
          <w:szCs w:val="28"/>
        </w:rPr>
        <w:t>3.  Change to a percent:  .0050</w:t>
      </w:r>
      <w:r>
        <w:rPr>
          <w:sz w:val="28"/>
          <w:szCs w:val="28"/>
        </w:rPr>
        <w:tab/>
      </w:r>
    </w:p>
    <w:p w14:paraId="031D1B1F" w14:textId="77777777" w:rsidR="00064221" w:rsidRDefault="00064221">
      <w:pPr>
        <w:spacing w:line="360" w:lineRule="auto"/>
        <w:ind w:left="1" w:hanging="3"/>
        <w:rPr>
          <w:sz w:val="28"/>
          <w:szCs w:val="28"/>
        </w:rPr>
      </w:pPr>
    </w:p>
    <w:p w14:paraId="0EA61F80" w14:textId="77777777" w:rsidR="00064221" w:rsidRDefault="00C73537">
      <w:pPr>
        <w:spacing w:line="360" w:lineRule="auto"/>
        <w:ind w:left="1" w:hanging="3"/>
        <w:rPr>
          <w:sz w:val="28"/>
          <w:szCs w:val="28"/>
        </w:rPr>
      </w:pPr>
      <w:r>
        <w:rPr>
          <w:sz w:val="28"/>
          <w:szCs w:val="28"/>
        </w:rPr>
        <w:t>0.0050 X 100 = 0.50%</w:t>
      </w:r>
      <w:r>
        <w:rPr>
          <w:sz w:val="28"/>
          <w:szCs w:val="28"/>
        </w:rPr>
        <w:tab/>
      </w:r>
      <w:r>
        <w:rPr>
          <w:sz w:val="28"/>
          <w:szCs w:val="28"/>
        </w:rPr>
        <w:tab/>
        <w:t>Need to multiply by 100</w:t>
      </w:r>
    </w:p>
    <w:p w14:paraId="16131D90" w14:textId="77777777" w:rsidR="00064221" w:rsidRDefault="00064221">
      <w:pPr>
        <w:spacing w:line="360" w:lineRule="auto"/>
        <w:ind w:left="1" w:hanging="3"/>
        <w:rPr>
          <w:sz w:val="28"/>
          <w:szCs w:val="28"/>
        </w:rPr>
      </w:pPr>
    </w:p>
    <w:p w14:paraId="7661E04C" w14:textId="77777777" w:rsidR="00064221" w:rsidRDefault="00C73537">
      <w:pPr>
        <w:spacing w:line="360" w:lineRule="auto"/>
        <w:ind w:left="1" w:hanging="3"/>
        <w:rPr>
          <w:sz w:val="28"/>
          <w:szCs w:val="28"/>
        </w:rPr>
      </w:pPr>
      <w:r>
        <w:rPr>
          <w:sz w:val="28"/>
          <w:szCs w:val="28"/>
        </w:rPr>
        <w:t>4.   Change this decimal 3.57 to a percent:</w:t>
      </w:r>
      <w:r>
        <w:rPr>
          <w:sz w:val="28"/>
          <w:szCs w:val="28"/>
        </w:rPr>
        <w:tab/>
        <w:t xml:space="preserve"> </w:t>
      </w:r>
    </w:p>
    <w:p w14:paraId="23E6AC49" w14:textId="77777777" w:rsidR="00064221" w:rsidRDefault="00064221">
      <w:pPr>
        <w:spacing w:line="360" w:lineRule="auto"/>
        <w:ind w:left="1" w:hanging="3"/>
        <w:rPr>
          <w:sz w:val="28"/>
          <w:szCs w:val="28"/>
        </w:rPr>
      </w:pPr>
    </w:p>
    <w:p w14:paraId="636C3CEA" w14:textId="77777777" w:rsidR="00064221" w:rsidRDefault="00C73537">
      <w:pPr>
        <w:spacing w:line="360" w:lineRule="auto"/>
        <w:ind w:left="1" w:hanging="3"/>
        <w:rPr>
          <w:sz w:val="28"/>
          <w:szCs w:val="28"/>
        </w:rPr>
      </w:pPr>
      <w:r>
        <w:rPr>
          <w:sz w:val="28"/>
          <w:szCs w:val="28"/>
        </w:rPr>
        <w:t>3.57X 100 = 357.0%</w:t>
      </w:r>
      <w:r>
        <w:rPr>
          <w:sz w:val="28"/>
          <w:szCs w:val="28"/>
        </w:rPr>
        <w:tab/>
      </w:r>
      <w:r>
        <w:rPr>
          <w:sz w:val="28"/>
          <w:szCs w:val="28"/>
        </w:rPr>
        <w:tab/>
        <w:t>Need to multiply by 100</w:t>
      </w:r>
    </w:p>
    <w:p w14:paraId="4A69D963" w14:textId="77777777" w:rsidR="00064221" w:rsidRDefault="00064221">
      <w:pPr>
        <w:spacing w:line="360" w:lineRule="auto"/>
        <w:ind w:left="1" w:hanging="3"/>
        <w:rPr>
          <w:sz w:val="28"/>
          <w:szCs w:val="28"/>
        </w:rPr>
      </w:pPr>
    </w:p>
    <w:p w14:paraId="59C598E2" w14:textId="77777777" w:rsidR="00064221" w:rsidRDefault="00064221">
      <w:pPr>
        <w:spacing w:line="360" w:lineRule="auto"/>
        <w:ind w:left="1" w:hanging="3"/>
        <w:rPr>
          <w:sz w:val="28"/>
          <w:szCs w:val="28"/>
        </w:rPr>
      </w:pPr>
    </w:p>
    <w:p w14:paraId="0C8701DA" w14:textId="77777777" w:rsidR="00064221" w:rsidRDefault="00C73537">
      <w:pPr>
        <w:spacing w:line="360" w:lineRule="auto"/>
        <w:ind w:left="1" w:hanging="3"/>
        <w:rPr>
          <w:sz w:val="28"/>
          <w:szCs w:val="28"/>
        </w:rPr>
      </w:pPr>
      <w:r>
        <w:rPr>
          <w:sz w:val="28"/>
          <w:szCs w:val="28"/>
        </w:rPr>
        <w:t>5.  Change this mixed decimal 3 7/8 to a percent</w:t>
      </w:r>
      <w:r>
        <w:rPr>
          <w:sz w:val="28"/>
          <w:szCs w:val="28"/>
        </w:rPr>
        <w:tab/>
      </w:r>
    </w:p>
    <w:p w14:paraId="325EC351" w14:textId="77777777" w:rsidR="00064221" w:rsidRDefault="00064221">
      <w:pPr>
        <w:spacing w:line="360" w:lineRule="auto"/>
        <w:ind w:left="1" w:hanging="3"/>
        <w:rPr>
          <w:sz w:val="28"/>
          <w:szCs w:val="28"/>
        </w:rPr>
      </w:pPr>
    </w:p>
    <w:p w14:paraId="7877B9F6" w14:textId="77777777" w:rsidR="00064221" w:rsidRDefault="00C73537">
      <w:pPr>
        <w:spacing w:line="360" w:lineRule="auto"/>
        <w:ind w:left="1" w:hanging="3"/>
        <w:rPr>
          <w:sz w:val="28"/>
          <w:szCs w:val="28"/>
        </w:rPr>
      </w:pPr>
      <w:r>
        <w:rPr>
          <w:sz w:val="28"/>
          <w:szCs w:val="28"/>
        </w:rPr>
        <w:t>Divide 7/8 = 0.875.  Add to 3 which produces 3.875. 3.875 X 100 = 387.5%     Need to multiply by 100</w:t>
      </w:r>
    </w:p>
    <w:p w14:paraId="242613C5" w14:textId="77777777" w:rsidR="00064221" w:rsidRDefault="00064221">
      <w:pPr>
        <w:spacing w:line="360" w:lineRule="auto"/>
        <w:ind w:left="1" w:hanging="3"/>
        <w:rPr>
          <w:sz w:val="28"/>
          <w:szCs w:val="28"/>
        </w:rPr>
      </w:pPr>
    </w:p>
    <w:p w14:paraId="63D13AB7" w14:textId="77777777" w:rsidR="00064221" w:rsidRDefault="00C73537">
      <w:pPr>
        <w:spacing w:line="360" w:lineRule="auto"/>
        <w:ind w:left="1" w:hanging="3"/>
        <w:rPr>
          <w:sz w:val="28"/>
          <w:szCs w:val="28"/>
        </w:rPr>
      </w:pPr>
      <w:r>
        <w:rPr>
          <w:sz w:val="28"/>
          <w:szCs w:val="28"/>
        </w:rPr>
        <w:t>6.   Change this decimal 11/20 to a percent:</w:t>
      </w:r>
    </w:p>
    <w:p w14:paraId="6CC669A0" w14:textId="77777777" w:rsidR="00064221" w:rsidRDefault="00064221">
      <w:pPr>
        <w:spacing w:line="360" w:lineRule="auto"/>
        <w:ind w:left="1" w:hanging="3"/>
        <w:rPr>
          <w:sz w:val="28"/>
          <w:szCs w:val="28"/>
        </w:rPr>
      </w:pPr>
    </w:p>
    <w:p w14:paraId="12CF1597" w14:textId="77777777" w:rsidR="00064221" w:rsidRDefault="00C73537">
      <w:pPr>
        <w:spacing w:line="360" w:lineRule="auto"/>
        <w:ind w:left="1" w:hanging="3"/>
        <w:rPr>
          <w:sz w:val="28"/>
          <w:szCs w:val="28"/>
        </w:rPr>
      </w:pPr>
      <w:r>
        <w:rPr>
          <w:sz w:val="28"/>
          <w:szCs w:val="28"/>
        </w:rPr>
        <w:t>11/20  = 0.55X100  =  55%  Need to divide 11 into 20 and then multiply by 100.</w:t>
      </w:r>
    </w:p>
    <w:p w14:paraId="2D7BFC14" w14:textId="77777777" w:rsidR="00064221" w:rsidRDefault="00064221">
      <w:pPr>
        <w:spacing w:line="360" w:lineRule="auto"/>
        <w:ind w:left="1" w:hanging="3"/>
        <w:rPr>
          <w:sz w:val="28"/>
          <w:szCs w:val="28"/>
        </w:rPr>
      </w:pPr>
    </w:p>
    <w:p w14:paraId="088243EA" w14:textId="77777777" w:rsidR="00064221" w:rsidRDefault="00C73537">
      <w:pPr>
        <w:spacing w:line="360" w:lineRule="auto"/>
        <w:ind w:left="1" w:hanging="3"/>
        <w:rPr>
          <w:sz w:val="28"/>
          <w:szCs w:val="28"/>
        </w:rPr>
      </w:pPr>
      <w:r>
        <w:rPr>
          <w:sz w:val="28"/>
          <w:szCs w:val="28"/>
        </w:rPr>
        <w:t xml:space="preserve"> 7.  Change to a percent</w:t>
      </w:r>
      <w:r>
        <w:rPr>
          <w:sz w:val="28"/>
          <w:szCs w:val="28"/>
        </w:rPr>
        <w:tab/>
        <w:t xml:space="preserve"> 54.7% to a decimal to a fraction:</w:t>
      </w:r>
    </w:p>
    <w:p w14:paraId="087427C7" w14:textId="77777777" w:rsidR="00064221" w:rsidRDefault="00064221">
      <w:pPr>
        <w:spacing w:line="360" w:lineRule="auto"/>
        <w:ind w:left="1" w:hanging="3"/>
        <w:rPr>
          <w:sz w:val="28"/>
          <w:szCs w:val="28"/>
        </w:rPr>
      </w:pPr>
    </w:p>
    <w:p w14:paraId="6B26A082" w14:textId="77777777" w:rsidR="00064221" w:rsidRDefault="00C73537">
      <w:pPr>
        <w:spacing w:line="360" w:lineRule="auto"/>
        <w:ind w:left="1" w:hanging="3"/>
        <w:rPr>
          <w:sz w:val="28"/>
          <w:szCs w:val="28"/>
        </w:rPr>
      </w:pPr>
      <w:r>
        <w:rPr>
          <w:sz w:val="28"/>
          <w:szCs w:val="28"/>
        </w:rPr>
        <w:t>54.7% =0.547= 547/1,000.  First, change to a decimal. Then to a fraction.</w:t>
      </w:r>
    </w:p>
    <w:p w14:paraId="43E8834D" w14:textId="77777777" w:rsidR="00064221" w:rsidRDefault="00064221">
      <w:pPr>
        <w:spacing w:line="360" w:lineRule="auto"/>
        <w:ind w:left="1" w:hanging="3"/>
        <w:rPr>
          <w:sz w:val="28"/>
          <w:szCs w:val="28"/>
        </w:rPr>
      </w:pPr>
    </w:p>
    <w:p w14:paraId="4A02065A" w14:textId="77777777" w:rsidR="00064221" w:rsidRDefault="00C73537">
      <w:pPr>
        <w:spacing w:line="360" w:lineRule="auto"/>
        <w:ind w:left="1" w:hanging="3"/>
        <w:rPr>
          <w:sz w:val="28"/>
          <w:szCs w:val="28"/>
        </w:rPr>
      </w:pPr>
      <w:r>
        <w:rPr>
          <w:sz w:val="28"/>
          <w:szCs w:val="28"/>
        </w:rPr>
        <w:t>8. Change this percent 67.78% to a decimal:</w:t>
      </w:r>
      <w:r>
        <w:rPr>
          <w:sz w:val="28"/>
          <w:szCs w:val="28"/>
        </w:rPr>
        <w:tab/>
        <w:t xml:space="preserve">   </w:t>
      </w:r>
    </w:p>
    <w:p w14:paraId="4ABA7B51" w14:textId="77777777" w:rsidR="00064221" w:rsidRDefault="00064221">
      <w:pPr>
        <w:spacing w:line="360" w:lineRule="auto"/>
        <w:ind w:left="1" w:hanging="3"/>
        <w:rPr>
          <w:sz w:val="28"/>
          <w:szCs w:val="28"/>
        </w:rPr>
      </w:pPr>
    </w:p>
    <w:p w14:paraId="6F19BD59" w14:textId="77777777" w:rsidR="00064221" w:rsidRDefault="00C73537">
      <w:pPr>
        <w:ind w:hanging="2"/>
      </w:pPr>
      <w:r>
        <w:rPr>
          <w:sz w:val="28"/>
          <w:szCs w:val="28"/>
        </w:rPr>
        <w:t xml:space="preserve">The decimal place moves two places to the left.  The answer is 0.6778. </w:t>
      </w:r>
    </w:p>
    <w:sectPr w:rsidR="00064221">
      <w:headerReference w:type="default" r:id="rId8"/>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0D083" w14:textId="77777777" w:rsidR="00342BAC" w:rsidRDefault="00342BAC">
      <w:pPr>
        <w:spacing w:after="0" w:line="240" w:lineRule="auto"/>
      </w:pPr>
      <w:r>
        <w:separator/>
      </w:r>
    </w:p>
  </w:endnote>
  <w:endnote w:type="continuationSeparator" w:id="0">
    <w:p w14:paraId="1BA9FEDF" w14:textId="77777777" w:rsidR="00342BAC" w:rsidRDefault="0034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Utopia">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TheSansMonoConNormal">
    <w:altName w:val="Cambria"/>
    <w:panose1 w:val="00000000000000000000"/>
    <w:charset w:val="00"/>
    <w:family w:val="roman"/>
    <w:notTrueType/>
    <w:pitch w:val="variable"/>
    <w:sig w:usb0="00000001" w:usb1="00000000" w:usb2="00000000" w:usb3="00000000" w:csb0="00000009" w:csb1="00000000"/>
  </w:font>
  <w:font w:name="Utopia Bold">
    <w:altName w:val="Arial"/>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Utopia Black">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274F" w14:textId="77777777" w:rsidR="00064221" w:rsidRDefault="00C73537">
    <w:pPr>
      <w:pBdr>
        <w:top w:val="nil"/>
        <w:left w:val="nil"/>
        <w:bottom w:val="nil"/>
        <w:right w:val="nil"/>
        <w:between w:val="nil"/>
      </w:pBdr>
      <w:tabs>
        <w:tab w:val="center" w:pos="4153"/>
        <w:tab w:val="right" w:pos="8306"/>
      </w:tabs>
      <w:spacing w:line="240" w:lineRule="auto"/>
      <w:ind w:hanging="2"/>
      <w:rPr>
        <w:color w:val="000000"/>
        <w:sz w:val="18"/>
        <w:szCs w:val="18"/>
      </w:rPr>
    </w:pPr>
    <w:r>
      <w:rPr>
        <w:noProof/>
        <w:lang w:val="en-US"/>
      </w:rPr>
      <mc:AlternateContent>
        <mc:Choice Requires="wps">
          <w:drawing>
            <wp:anchor distT="0" distB="0" distL="114300" distR="114300" simplePos="0" relativeHeight="251658240" behindDoc="0" locked="0" layoutInCell="1" hidden="0" allowOverlap="1" wp14:anchorId="3B491B10" wp14:editId="7EA01611">
              <wp:simplePos x="0" y="0"/>
              <wp:positionH relativeFrom="column">
                <wp:posOffset>5067300</wp:posOffset>
              </wp:positionH>
              <wp:positionV relativeFrom="paragraph">
                <wp:posOffset>0</wp:posOffset>
              </wp:positionV>
              <wp:extent cx="198755" cy="158750"/>
              <wp:effectExtent l="0" t="0" r="0" b="0"/>
              <wp:wrapNone/>
              <wp:docPr id="2" name="Rectangle 2"/>
              <wp:cNvGraphicFramePr/>
              <a:graphic xmlns:a="http://schemas.openxmlformats.org/drawingml/2006/main">
                <a:graphicData uri="http://schemas.microsoft.com/office/word/2010/wordprocessingShape">
                  <wps:wsp>
                    <wps:cNvSpPr/>
                    <wps:spPr>
                      <a:xfrm>
                        <a:off x="5256148" y="3710150"/>
                        <a:ext cx="179705" cy="139700"/>
                      </a:xfrm>
                      <a:prstGeom prst="rect">
                        <a:avLst/>
                      </a:prstGeom>
                      <a:noFill/>
                      <a:ln>
                        <a:noFill/>
                      </a:ln>
                    </wps:spPr>
                    <wps:txbx>
                      <w:txbxContent>
                        <w:p w14:paraId="5E7B8189" w14:textId="77777777" w:rsidR="00064221" w:rsidRDefault="00064221">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3B491B10" id="Rectangle 2" o:spid="_x0000_s1026" style="position:absolute;margin-left:399pt;margin-top:0;width:15.65pt;height: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" filled="f" stroked="f">
              <v:textbox inset="2.53958mm,2.53958mm,2.53958mm,2.53958mm">
                <w:txbxContent>
                  <w:p w14:paraId="5E7B8189" w14:textId="77777777" w:rsidR="00064221" w:rsidRDefault="00064221">
                    <w:pPr>
                      <w:spacing w:line="240" w:lineRule="auto"/>
                      <w:ind w:hanging="2"/>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D0E8" w14:textId="77777777" w:rsidR="00342BAC" w:rsidRDefault="00342BAC">
      <w:pPr>
        <w:spacing w:after="0" w:line="240" w:lineRule="auto"/>
      </w:pPr>
      <w:r>
        <w:separator/>
      </w:r>
    </w:p>
  </w:footnote>
  <w:footnote w:type="continuationSeparator" w:id="0">
    <w:p w14:paraId="77FC0792" w14:textId="77777777" w:rsidR="00342BAC" w:rsidRDefault="00342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DFED" w14:textId="77777777" w:rsidR="00064221" w:rsidRDefault="00064221">
    <w:pPr>
      <w:pBdr>
        <w:top w:val="nil"/>
        <w:left w:val="nil"/>
        <w:bottom w:val="nil"/>
        <w:right w:val="nil"/>
        <w:between w:val="nil"/>
      </w:pBdr>
      <w:tabs>
        <w:tab w:val="center" w:pos="4153"/>
        <w:tab w:val="right" w:pos="8306"/>
      </w:tabs>
      <w:spacing w:line="240" w:lineRule="auto"/>
      <w:ind w:hanging="2"/>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6CF"/>
    <w:multiLevelType w:val="multilevel"/>
    <w:tmpl w:val="89389E02"/>
    <w:lvl w:ilvl="0">
      <w:start w:val="1"/>
      <w:numFmt w:val="decimal"/>
      <w:lvlText w:val="%1."/>
      <w:lvlJc w:val="left"/>
      <w:pPr>
        <w:ind w:left="0" w:firstLine="0"/>
      </w:pPr>
      <w:rPr>
        <w:vertAlign w:val="baseline"/>
      </w:rPr>
    </w:lvl>
    <w:lvl w:ilvl="1">
      <w:start w:val="1"/>
      <w:numFmt w:val="lowerLetter"/>
      <w:lvlText w:val="%2)"/>
      <w:lvlJc w:val="left"/>
      <w:pPr>
        <w:ind w:left="840" w:hanging="420"/>
      </w:pPr>
      <w:rPr>
        <w:vertAlign w:val="baseline"/>
      </w:rPr>
    </w:lvl>
    <w:lvl w:ilvl="2">
      <w:start w:val="1"/>
      <w:numFmt w:val="lowerRoman"/>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left"/>
      <w:pPr>
        <w:ind w:left="3780" w:hanging="420"/>
      </w:pPr>
      <w:rPr>
        <w:vertAlign w:val="baseline"/>
      </w:rPr>
    </w:lvl>
  </w:abstractNum>
  <w:abstractNum w:abstractNumId="1" w15:restartNumberingAfterBreak="0">
    <w:nsid w:val="1CF0488F"/>
    <w:multiLevelType w:val="multilevel"/>
    <w:tmpl w:val="D8C202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CA6C26"/>
    <w:multiLevelType w:val="multilevel"/>
    <w:tmpl w:val="8F400344"/>
    <w:lvl w:ilvl="0">
      <w:start w:val="15"/>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527DE0"/>
    <w:multiLevelType w:val="multilevel"/>
    <w:tmpl w:val="7EE6BF26"/>
    <w:lvl w:ilvl="0">
      <w:start w:val="20"/>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9450102"/>
    <w:multiLevelType w:val="multilevel"/>
    <w:tmpl w:val="D3DE7D14"/>
    <w:lvl w:ilvl="0">
      <w:start w:val="1"/>
      <w:numFmt w:val="decimal"/>
      <w:lvlText w:val="%1."/>
      <w:lvlJc w:val="left"/>
      <w:pPr>
        <w:ind w:left="0" w:firstLine="0"/>
      </w:pPr>
      <w:rPr>
        <w:vertAlign w:val="baseline"/>
      </w:rPr>
    </w:lvl>
    <w:lvl w:ilvl="1">
      <w:start w:val="1"/>
      <w:numFmt w:val="lowerLetter"/>
      <w:lvlText w:val="%2)"/>
      <w:lvlJc w:val="left"/>
      <w:pPr>
        <w:ind w:left="840" w:hanging="420"/>
      </w:pPr>
      <w:rPr>
        <w:vertAlign w:val="baseline"/>
      </w:rPr>
    </w:lvl>
    <w:lvl w:ilvl="2">
      <w:start w:val="1"/>
      <w:numFmt w:val="lowerRoman"/>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left"/>
      <w:pPr>
        <w:ind w:left="3780" w:hanging="420"/>
      </w:pPr>
      <w:rPr>
        <w:vertAlign w:val="baseline"/>
      </w:rPr>
    </w:lvl>
  </w:abstractNum>
  <w:abstractNum w:abstractNumId="5" w15:restartNumberingAfterBreak="0">
    <w:nsid w:val="5B6E51CD"/>
    <w:multiLevelType w:val="multilevel"/>
    <w:tmpl w:val="B7DAA6E6"/>
    <w:lvl w:ilvl="0">
      <w:start w:val="2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EB01EC"/>
    <w:multiLevelType w:val="multilevel"/>
    <w:tmpl w:val="C7FEE182"/>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6265B8A"/>
    <w:multiLevelType w:val="multilevel"/>
    <w:tmpl w:val="19680AB8"/>
    <w:lvl w:ilvl="0">
      <w:start w:val="13"/>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88878998">
    <w:abstractNumId w:val="6"/>
  </w:num>
  <w:num w:numId="2" w16cid:durableId="1220287271">
    <w:abstractNumId w:val="4"/>
  </w:num>
  <w:num w:numId="3" w16cid:durableId="201407172">
    <w:abstractNumId w:val="7"/>
  </w:num>
  <w:num w:numId="4" w16cid:durableId="1893806274">
    <w:abstractNumId w:val="2"/>
  </w:num>
  <w:num w:numId="5" w16cid:durableId="1306740118">
    <w:abstractNumId w:val="3"/>
  </w:num>
  <w:num w:numId="6" w16cid:durableId="1096826218">
    <w:abstractNumId w:val="5"/>
  </w:num>
  <w:num w:numId="7" w16cid:durableId="1528057704">
    <w:abstractNumId w:val="0"/>
  </w:num>
  <w:num w:numId="8" w16cid:durableId="723915410">
    <w:abstractNumId w:val="1"/>
  </w:num>
  <w:num w:numId="9" w16cid:durableId="1077701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3218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6346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9452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6215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8798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1158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079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oda Okunev">
    <w15:presenceInfo w15:providerId="None" w15:userId="Rhoda Oku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21"/>
    <w:rsid w:val="00064221"/>
    <w:rsid w:val="002213F9"/>
    <w:rsid w:val="002B0B7D"/>
    <w:rsid w:val="00342BAC"/>
    <w:rsid w:val="003C120B"/>
    <w:rsid w:val="00504257"/>
    <w:rsid w:val="007171B0"/>
    <w:rsid w:val="00B17DE6"/>
    <w:rsid w:val="00C73537"/>
    <w:rsid w:val="00CE42EA"/>
    <w:rsid w:val="00DD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598E"/>
  <w15:docId w15:val="{6C323C57-BE29-4B0D-8474-E1473289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C3"/>
    <w:rPr>
      <w:rFonts w:cs="Times New Roman"/>
    </w:rPr>
  </w:style>
  <w:style w:type="paragraph" w:styleId="Heading1">
    <w:name w:val="heading 1"/>
    <w:basedOn w:val="Normal"/>
    <w:next w:val="Normal"/>
    <w:link w:val="Heading1Char"/>
    <w:qFormat/>
    <w:rsid w:val="00DC53C3"/>
    <w:pPr>
      <w:keepNext/>
      <w:spacing w:before="360" w:after="120" w:line="240" w:lineRule="auto"/>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DC53C3"/>
    <w:pPr>
      <w:keepNext/>
      <w:spacing w:before="360" w:after="120" w:line="240" w:lineRule="auto"/>
      <w:contextualSpacing/>
      <w:outlineLvl w:val="1"/>
    </w:pPr>
    <w:rPr>
      <w:rFonts w:ascii="HelveticaNeue Condensed" w:hAnsi="HelveticaNeue Condensed"/>
      <w:b/>
      <w:sz w:val="36"/>
      <w:szCs w:val="28"/>
    </w:rPr>
  </w:style>
  <w:style w:type="paragraph" w:styleId="Heading3">
    <w:name w:val="heading 3"/>
    <w:basedOn w:val="Normal"/>
    <w:next w:val="Normal"/>
    <w:link w:val="Heading3Char"/>
    <w:qFormat/>
    <w:rsid w:val="00DC53C3"/>
    <w:pPr>
      <w:keepNext/>
      <w:spacing w:before="360" w:after="120" w:line="240" w:lineRule="auto"/>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DC53C3"/>
    <w:pPr>
      <w:keepNext/>
      <w:spacing w:before="360" w:after="120" w:line="240" w:lineRule="auto"/>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DC53C3"/>
    <w:pPr>
      <w:spacing w:before="360" w:after="240" w:line="240" w:lineRule="auto"/>
      <w:outlineLvl w:val="4"/>
    </w:pPr>
    <w:rPr>
      <w:rFonts w:ascii="HelveticaNeue Condensed" w:hAnsi="HelveticaNeue Condensed"/>
      <w:b/>
      <w:sz w:val="24"/>
    </w:rPr>
  </w:style>
  <w:style w:type="paragraph" w:styleId="Heading6">
    <w:name w:val="heading 6"/>
    <w:basedOn w:val="Normal"/>
    <w:next w:val="Normal"/>
    <w:link w:val="Heading6Char"/>
    <w:qFormat/>
    <w:rsid w:val="00DC53C3"/>
    <w:pPr>
      <w:spacing w:before="240" w:after="60"/>
      <w:outlineLvl w:val="5"/>
    </w:pPr>
    <w:rPr>
      <w:rFonts w:ascii="HelveticaNeue Condensed" w:eastAsia="PMingLiU" w:hAnsi="HelveticaNeue Condense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rsid w:val="00DC53C3"/>
    <w:pPr>
      <w:tabs>
        <w:tab w:val="center" w:pos="4680"/>
        <w:tab w:val="right" w:pos="9360"/>
      </w:tabs>
      <w:spacing w:after="360" w:line="240" w:lineRule="auto"/>
    </w:pPr>
    <w:rPr>
      <w:rFonts w:ascii="HelveticaNeue Condensed" w:hAnsi="HelveticaNeue Condensed"/>
      <w:b/>
      <w:sz w:val="28"/>
    </w:rPr>
  </w:style>
  <w:style w:type="character" w:customStyle="1" w:styleId="HeaderChar">
    <w:name w:val="Header Char"/>
    <w:link w:val="Header"/>
    <w:rsid w:val="00DC53C3"/>
    <w:rPr>
      <w:rFonts w:ascii="HelveticaNeue Condensed" w:hAnsi="HelveticaNeue Condensed" w:cs="Times New Roman"/>
      <w:b/>
      <w:sz w:val="28"/>
      <w:szCs w:val="22"/>
      <w:lang w:val="en-GB" w:eastAsia="en-US"/>
    </w:rPr>
  </w:style>
  <w:style w:type="paragraph" w:styleId="Footer">
    <w:name w:val="footer"/>
    <w:basedOn w:val="Normal"/>
    <w:link w:val="FooterChar"/>
    <w:rsid w:val="00DC53C3"/>
    <w:pPr>
      <w:tabs>
        <w:tab w:val="center" w:pos="4320"/>
        <w:tab w:val="right" w:pos="8640"/>
      </w:tabs>
      <w:spacing w:before="360" w:after="240"/>
    </w:pPr>
    <w:rPr>
      <w:rFonts w:ascii="Utopia" w:hAnsi="Utopia"/>
    </w:rPr>
  </w:style>
  <w:style w:type="character" w:customStyle="1" w:styleId="FooterChar">
    <w:name w:val="Footer Char"/>
    <w:link w:val="Footer"/>
    <w:rsid w:val="00DC53C3"/>
    <w:rPr>
      <w:rFonts w:ascii="Utopia" w:hAnsi="Utopia" w:cs="Times New Roman"/>
      <w:sz w:val="22"/>
      <w:szCs w:val="22"/>
      <w:lang w:val="en-GB" w:eastAsia="en-US"/>
    </w:rPr>
  </w:style>
  <w:style w:type="paragraph" w:styleId="Subtitle">
    <w:name w:val="Subtitle"/>
    <w:basedOn w:val="Normal"/>
    <w:next w:val="Normal"/>
    <w:link w:val="SubtitleChar"/>
    <w:pPr>
      <w:spacing w:after="60"/>
      <w:jc w:val="center"/>
    </w:pPr>
    <w:rPr>
      <w:rFonts w:ascii="Cambria" w:eastAsia="Cambria" w:hAnsi="Cambria" w:cs="Cambria"/>
    </w:rPr>
  </w:style>
  <w:style w:type="character" w:customStyle="1" w:styleId="Heading1Char">
    <w:name w:val="Heading 1 Char"/>
    <w:link w:val="Heading1"/>
    <w:rsid w:val="00DC53C3"/>
    <w:rPr>
      <w:rFonts w:ascii="HelveticaNeue Condensed" w:hAnsi="HelveticaNeue Condensed" w:cs="Times New Roman"/>
      <w:b/>
      <w:sz w:val="40"/>
      <w:szCs w:val="36"/>
      <w:lang w:val="en-GB" w:eastAsia="en-US"/>
    </w:rPr>
  </w:style>
  <w:style w:type="character" w:customStyle="1" w:styleId="Heading2Char">
    <w:name w:val="Heading 2 Char"/>
    <w:link w:val="Heading2"/>
    <w:rsid w:val="00DC53C3"/>
    <w:rPr>
      <w:rFonts w:ascii="HelveticaNeue Condensed" w:hAnsi="HelveticaNeue Condensed" w:cs="Times New Roman"/>
      <w:b/>
      <w:sz w:val="36"/>
      <w:szCs w:val="28"/>
      <w:lang w:val="en-GB" w:eastAsia="en-US"/>
    </w:rPr>
  </w:style>
  <w:style w:type="character" w:customStyle="1" w:styleId="Heading3Char">
    <w:name w:val="Heading 3 Char"/>
    <w:link w:val="Heading3"/>
    <w:rsid w:val="00DC53C3"/>
    <w:rPr>
      <w:rFonts w:ascii="HelveticaNeue Condensed" w:hAnsi="HelveticaNeue Condensed" w:cs="Times New Roman"/>
      <w:b/>
      <w:sz w:val="32"/>
      <w:szCs w:val="28"/>
      <w:lang w:val="en-GB" w:eastAsia="en-US"/>
    </w:rPr>
  </w:style>
  <w:style w:type="character" w:customStyle="1" w:styleId="Heading4Char">
    <w:name w:val="Heading 4 Char"/>
    <w:link w:val="Heading4"/>
    <w:rsid w:val="00DC53C3"/>
    <w:rPr>
      <w:rFonts w:ascii="HelveticaNeue Condensed" w:hAnsi="HelveticaNeue Condensed" w:cs="Times New Roman"/>
      <w:b/>
      <w:spacing w:val="-6"/>
      <w:sz w:val="28"/>
      <w:szCs w:val="24"/>
      <w:lang w:val="en-GB" w:eastAsia="en-US"/>
    </w:rPr>
  </w:style>
  <w:style w:type="character" w:customStyle="1" w:styleId="Heading5Char">
    <w:name w:val="Heading 5 Char"/>
    <w:link w:val="Heading5"/>
    <w:rsid w:val="00DC53C3"/>
    <w:rPr>
      <w:rFonts w:ascii="HelveticaNeue Condensed" w:hAnsi="HelveticaNeue Condensed" w:cs="Times New Roman"/>
      <w:b/>
      <w:sz w:val="24"/>
      <w:szCs w:val="22"/>
      <w:lang w:val="en-GB" w:eastAsia="en-US"/>
    </w:rPr>
  </w:style>
  <w:style w:type="character" w:customStyle="1" w:styleId="Heading6Char">
    <w:name w:val="Heading 6 Char"/>
    <w:link w:val="Heading6"/>
    <w:rsid w:val="00DC53C3"/>
    <w:rPr>
      <w:rFonts w:ascii="HelveticaNeue Condensed" w:eastAsia="PMingLiU" w:hAnsi="HelveticaNeue Condensed" w:cs="Times New Roman"/>
      <w:b/>
      <w:bCs/>
      <w:sz w:val="22"/>
      <w:szCs w:val="22"/>
      <w:lang w:val="en-GB" w:eastAsia="en-US"/>
    </w:rPr>
  </w:style>
  <w:style w:type="paragraph" w:styleId="BodyText">
    <w:name w:val="Body Text"/>
    <w:basedOn w:val="Normal"/>
    <w:link w:val="BodyTextChar"/>
    <w:qFormat/>
    <w:rsid w:val="00DC53C3"/>
    <w:pPr>
      <w:autoSpaceDE w:val="0"/>
      <w:autoSpaceDN w:val="0"/>
      <w:spacing w:after="120" w:line="320" w:lineRule="exact"/>
      <w:jc w:val="both"/>
    </w:pPr>
    <w:rPr>
      <w:rFonts w:ascii="Arial" w:hAnsi="Arial"/>
      <w:sz w:val="18"/>
    </w:rPr>
  </w:style>
  <w:style w:type="character" w:customStyle="1" w:styleId="BodyTextChar">
    <w:name w:val="Body Text Char"/>
    <w:link w:val="BodyText"/>
    <w:rsid w:val="00DC53C3"/>
    <w:rPr>
      <w:rFonts w:ascii="Arial" w:hAnsi="Arial" w:cs="Times New Roman"/>
      <w:sz w:val="18"/>
      <w:szCs w:val="22"/>
      <w:lang w:val="en-GB" w:eastAsia="en-US"/>
    </w:rPr>
  </w:style>
  <w:style w:type="paragraph" w:customStyle="1" w:styleId="Bullet">
    <w:name w:val="Bullet"/>
    <w:basedOn w:val="Normal"/>
    <w:rsid w:val="00DC53C3"/>
    <w:pPr>
      <w:keepLines/>
      <w:numPr>
        <w:numId w:val="8"/>
      </w:numPr>
      <w:spacing w:before="120" w:after="120" w:line="320" w:lineRule="atLeast"/>
      <w:ind w:left="935" w:right="862" w:hanging="357"/>
    </w:pPr>
    <w:rPr>
      <w:rFonts w:ascii="Utopia" w:hAnsi="Utopia"/>
    </w:rPr>
  </w:style>
  <w:style w:type="character" w:customStyle="1" w:styleId="CodeBold">
    <w:name w:val="Code Bold"/>
    <w:rsid w:val="00DC53C3"/>
    <w:rPr>
      <w:rFonts w:ascii="TheSansMonoConBlack" w:hAnsi="TheSansMonoConBlack"/>
      <w:sz w:val="22"/>
    </w:rPr>
  </w:style>
  <w:style w:type="paragraph" w:customStyle="1" w:styleId="ChapterNumber">
    <w:name w:val="Chapter Number"/>
    <w:next w:val="Normal"/>
    <w:autoRedefine/>
    <w:qFormat/>
    <w:rsid w:val="00DC53C3"/>
    <w:pPr>
      <w:keepNext/>
      <w:spacing w:after="1200"/>
    </w:pPr>
    <w:rPr>
      <w:rFonts w:ascii="Arial" w:eastAsia="Times New Roman" w:hAnsi="Arial" w:cs="Times New Roman"/>
      <w:b/>
      <w:caps/>
      <w:sz w:val="36"/>
      <w:szCs w:val="28"/>
    </w:rPr>
  </w:style>
  <w:style w:type="paragraph" w:customStyle="1" w:styleId="ChapterTitle">
    <w:name w:val="Chapter Title"/>
    <w:next w:val="Normal"/>
    <w:rsid w:val="00DC53C3"/>
    <w:pPr>
      <w:spacing w:before="240" w:after="720"/>
    </w:pPr>
    <w:rPr>
      <w:rFonts w:ascii="Arial Narrow" w:eastAsia="Times New Roman" w:hAnsi="Arial Narrow" w:cs="Times New Roman"/>
      <w:b/>
      <w:sz w:val="80"/>
      <w:szCs w:val="48"/>
    </w:rPr>
  </w:style>
  <w:style w:type="paragraph" w:customStyle="1" w:styleId="FigureCaption">
    <w:name w:val="Figure Caption"/>
    <w:next w:val="Normal"/>
    <w:qFormat/>
    <w:rsid w:val="00DC53C3"/>
    <w:pPr>
      <w:tabs>
        <w:tab w:val="left" w:pos="576"/>
      </w:tabs>
      <w:spacing w:before="400" w:after="240"/>
      <w:contextualSpacing/>
    </w:pPr>
    <w:rPr>
      <w:rFonts w:ascii="Utopia" w:eastAsia="Times New Roman" w:hAnsi="Utopia" w:cs="Times New Roman"/>
      <w:i/>
      <w:noProof/>
      <w:sz w:val="24"/>
    </w:rPr>
  </w:style>
  <w:style w:type="paragraph" w:customStyle="1" w:styleId="CodeCaption">
    <w:name w:val="Code Caption"/>
    <w:basedOn w:val="Normal"/>
    <w:next w:val="Normal"/>
    <w:link w:val="CodeCaptionChar"/>
    <w:qFormat/>
    <w:rsid w:val="00DC53C3"/>
    <w:pPr>
      <w:tabs>
        <w:tab w:val="left" w:pos="576"/>
      </w:tabs>
      <w:spacing w:before="460"/>
      <w:contextualSpacing/>
    </w:pPr>
    <w:rPr>
      <w:rFonts w:ascii="Utopia" w:hAnsi="Utopia"/>
      <w:i/>
      <w:noProof/>
    </w:rPr>
  </w:style>
  <w:style w:type="paragraph" w:customStyle="1" w:styleId="Code">
    <w:name w:val="Code"/>
    <w:basedOn w:val="Normal"/>
    <w:link w:val="CodeChar"/>
    <w:qFormat/>
    <w:rsid w:val="00DC53C3"/>
    <w:pPr>
      <w:spacing w:before="120" w:after="120" w:line="240" w:lineRule="auto"/>
      <w:contextualSpacing/>
    </w:pPr>
    <w:rPr>
      <w:rFonts w:ascii="TheSansMonoConNormal" w:hAnsi="TheSansMonoConNormal"/>
      <w:noProof/>
    </w:rPr>
  </w:style>
  <w:style w:type="character" w:customStyle="1" w:styleId="CodeChar">
    <w:name w:val="Code Char"/>
    <w:link w:val="Code"/>
    <w:rsid w:val="00DC53C3"/>
    <w:rPr>
      <w:rFonts w:ascii="TheSansMonoConNormal" w:hAnsi="TheSansMonoConNormal" w:cs="Times New Roman"/>
      <w:noProof/>
      <w:sz w:val="22"/>
      <w:szCs w:val="22"/>
      <w:lang w:val="en-GB" w:eastAsia="en-US"/>
    </w:rPr>
  </w:style>
  <w:style w:type="character" w:customStyle="1" w:styleId="CodeCaptionChar">
    <w:name w:val="Code Caption Char"/>
    <w:link w:val="CodeCaption"/>
    <w:rsid w:val="00DC53C3"/>
    <w:rPr>
      <w:rFonts w:ascii="Utopia" w:hAnsi="Utopia" w:cs="Times New Roman"/>
      <w:i/>
      <w:noProof/>
      <w:sz w:val="22"/>
      <w:szCs w:val="22"/>
      <w:lang w:val="en-GB" w:eastAsia="en-US"/>
    </w:rPr>
  </w:style>
  <w:style w:type="paragraph" w:customStyle="1" w:styleId="NumSubList">
    <w:name w:val="Num Sub List"/>
    <w:basedOn w:val="Normal"/>
    <w:rsid w:val="00DC53C3"/>
    <w:pPr>
      <w:tabs>
        <w:tab w:val="left" w:pos="216"/>
        <w:tab w:val="left" w:pos="720"/>
      </w:tabs>
      <w:spacing w:before="120" w:after="120" w:line="240" w:lineRule="auto"/>
      <w:ind w:left="720" w:right="1440" w:hanging="720"/>
      <w:jc w:val="both"/>
    </w:pPr>
    <w:rPr>
      <w:rFonts w:ascii="Utopia" w:hAnsi="Utopia"/>
    </w:rPr>
  </w:style>
  <w:style w:type="paragraph" w:customStyle="1" w:styleId="BulletSubList">
    <w:name w:val="Bullet Sub List"/>
    <w:basedOn w:val="Bullet"/>
    <w:next w:val="Normal"/>
    <w:rsid w:val="00DC53C3"/>
    <w:pPr>
      <w:ind w:left="1368"/>
    </w:pPr>
  </w:style>
  <w:style w:type="paragraph" w:customStyle="1" w:styleId="FMCopyrightTitle">
    <w:name w:val="FM Copyright Title"/>
    <w:basedOn w:val="Normal"/>
    <w:rsid w:val="00DC53C3"/>
    <w:pPr>
      <w:spacing w:before="100" w:after="100" w:line="240" w:lineRule="auto"/>
      <w:jc w:val="both"/>
    </w:pPr>
    <w:rPr>
      <w:rFonts w:ascii="Utopia Bold" w:eastAsia="Times New Roman" w:hAnsi="Utopia Bold"/>
      <w:sz w:val="19"/>
      <w:szCs w:val="20"/>
    </w:rPr>
  </w:style>
  <w:style w:type="paragraph" w:styleId="Index1">
    <w:name w:val="index 1"/>
    <w:basedOn w:val="Normal"/>
    <w:next w:val="Normal"/>
    <w:semiHidden/>
    <w:rsid w:val="00DC53C3"/>
    <w:pPr>
      <w:ind w:left="720" w:hanging="720"/>
    </w:pPr>
  </w:style>
  <w:style w:type="paragraph" w:styleId="Index2">
    <w:name w:val="index 2"/>
    <w:basedOn w:val="Normal"/>
    <w:next w:val="Normal"/>
    <w:semiHidden/>
    <w:rsid w:val="00DC53C3"/>
    <w:pPr>
      <w:ind w:left="720" w:hanging="432"/>
    </w:pPr>
  </w:style>
  <w:style w:type="paragraph" w:styleId="Index3">
    <w:name w:val="index 3"/>
    <w:basedOn w:val="Normal"/>
    <w:next w:val="Normal"/>
    <w:semiHidden/>
    <w:rsid w:val="00DC53C3"/>
    <w:pPr>
      <w:ind w:left="720" w:hanging="144"/>
    </w:pPr>
  </w:style>
  <w:style w:type="paragraph" w:customStyle="1" w:styleId="PartText">
    <w:name w:val="Part Text"/>
    <w:basedOn w:val="Normal"/>
    <w:next w:val="Normal"/>
    <w:rsid w:val="00DC53C3"/>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rsid w:val="00DC53C3"/>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rsid w:val="00DC53C3"/>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DC53C3"/>
    <w:pPr>
      <w:tabs>
        <w:tab w:val="left" w:pos="346"/>
      </w:tabs>
      <w:spacing w:before="360" w:after="240"/>
      <w:ind w:left="431" w:right="431"/>
      <w:contextualSpacing/>
      <w:jc w:val="both"/>
    </w:pPr>
    <w:rPr>
      <w:rFonts w:ascii="Utopia" w:hAnsi="Utopia"/>
      <w:i/>
      <w:iCs/>
      <w:sz w:val="24"/>
    </w:rPr>
  </w:style>
  <w:style w:type="character" w:customStyle="1" w:styleId="QuoteChar">
    <w:name w:val="Quote Char"/>
    <w:link w:val="Quote"/>
    <w:rsid w:val="00DC53C3"/>
    <w:rPr>
      <w:rFonts w:ascii="Utopia" w:hAnsi="Utopia" w:cs="Times New Roman"/>
      <w:i/>
      <w:iCs/>
      <w:sz w:val="24"/>
      <w:szCs w:val="22"/>
      <w:lang w:val="en-GB" w:eastAsia="en-US"/>
    </w:rPr>
  </w:style>
  <w:style w:type="paragraph" w:customStyle="1" w:styleId="Results">
    <w:name w:val="Results"/>
    <w:basedOn w:val="Normal"/>
    <w:rsid w:val="00DC53C3"/>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DC53C3"/>
    <w:pPr>
      <w:tabs>
        <w:tab w:val="num" w:pos="720"/>
      </w:tabs>
      <w:spacing w:after="120"/>
      <w:ind w:left="720" w:right="851" w:hanging="720"/>
    </w:pPr>
  </w:style>
  <w:style w:type="paragraph" w:customStyle="1" w:styleId="ExerciseBody">
    <w:name w:val="Exercise Body"/>
    <w:basedOn w:val="Normal"/>
    <w:link w:val="ExerciseBodyChar"/>
    <w:qFormat/>
    <w:rsid w:val="00DC53C3"/>
    <w:pPr>
      <w:spacing w:before="120"/>
      <w:ind w:left="288" w:right="288"/>
    </w:pPr>
    <w:rPr>
      <w:rFonts w:ascii="HelveticaNeue Condensed" w:hAnsi="HelveticaNeue Condensed"/>
    </w:rPr>
  </w:style>
  <w:style w:type="character" w:customStyle="1" w:styleId="ExerciseBodyChar">
    <w:name w:val="Exercise Body Char"/>
    <w:link w:val="ExerciseBody"/>
    <w:rsid w:val="00DC53C3"/>
    <w:rPr>
      <w:rFonts w:ascii="HelveticaNeue Condensed" w:hAnsi="HelveticaNeue Condensed" w:cs="Times New Roman"/>
      <w:sz w:val="22"/>
      <w:szCs w:val="22"/>
      <w:lang w:val="en-GB" w:eastAsia="en-US"/>
    </w:rPr>
  </w:style>
  <w:style w:type="paragraph" w:customStyle="1" w:styleId="ExerciseBullet">
    <w:name w:val="Exercise Bullet"/>
    <w:basedOn w:val="Normal"/>
    <w:rsid w:val="00DC53C3"/>
    <w:pPr>
      <w:tabs>
        <w:tab w:val="num" w:pos="720"/>
      </w:tabs>
      <w:spacing w:before="120" w:after="120"/>
      <w:ind w:left="1418" w:right="851" w:hanging="567"/>
    </w:pPr>
    <w:rPr>
      <w:rFonts w:ascii="HelveticaNeue Condensed" w:hAnsi="HelveticaNeue Condensed"/>
    </w:rPr>
  </w:style>
  <w:style w:type="paragraph" w:customStyle="1" w:styleId="SBCode">
    <w:name w:val="SB Code"/>
    <w:basedOn w:val="Normal"/>
    <w:link w:val="SBCodeChar"/>
    <w:qFormat/>
    <w:rsid w:val="00DC53C3"/>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DC53C3"/>
    <w:rPr>
      <w:rFonts w:ascii="TheSansMonoConNormal" w:hAnsi="TheSansMonoConNormal" w:cs="Times New Roman"/>
      <w:noProof/>
      <w:sz w:val="18"/>
      <w:szCs w:val="22"/>
      <w:lang w:val="en-GB" w:eastAsia="en-US"/>
    </w:rPr>
  </w:style>
  <w:style w:type="paragraph" w:customStyle="1" w:styleId="TableText">
    <w:name w:val="Table Text"/>
    <w:qFormat/>
    <w:rsid w:val="00DC53C3"/>
    <w:pPr>
      <w:spacing w:before="160" w:after="160" w:line="360" w:lineRule="auto"/>
      <w:contextualSpacing/>
    </w:pPr>
    <w:rPr>
      <w:rFonts w:ascii="HelveticaNeue Condensed" w:eastAsia="Times New Roman" w:hAnsi="HelveticaNeue Condensed" w:cs="Times New Roman"/>
    </w:rPr>
  </w:style>
  <w:style w:type="paragraph" w:customStyle="1" w:styleId="TableCaption">
    <w:name w:val="Table Caption"/>
    <w:basedOn w:val="FigureCaption"/>
    <w:next w:val="Normal"/>
    <w:qFormat/>
    <w:rsid w:val="00DC53C3"/>
    <w:pPr>
      <w:spacing w:after="120"/>
    </w:pPr>
  </w:style>
  <w:style w:type="paragraph" w:customStyle="1" w:styleId="TableHead">
    <w:name w:val="Table Head"/>
    <w:next w:val="Normal"/>
    <w:rsid w:val="00DC53C3"/>
    <w:pPr>
      <w:keepNext/>
      <w:spacing w:before="60" w:after="60" w:line="240" w:lineRule="exact"/>
    </w:pPr>
    <w:rPr>
      <w:rFonts w:ascii="HelveticaNeue Condensed" w:eastAsia="Times New Roman" w:hAnsi="HelveticaNeue Condensed" w:cs="Times New Roman"/>
      <w:b/>
    </w:rPr>
  </w:style>
  <w:style w:type="paragraph" w:customStyle="1" w:styleId="TableFootnote">
    <w:name w:val="Table Footnote"/>
    <w:basedOn w:val="Normal"/>
    <w:next w:val="Normal"/>
    <w:rsid w:val="00DC53C3"/>
    <w:pPr>
      <w:spacing w:before="60" w:after="240"/>
      <w:contextualSpacing/>
    </w:pPr>
    <w:rPr>
      <w:rFonts w:ascii="Utopia" w:hAnsi="Utopia"/>
      <w:i/>
      <w:sz w:val="18"/>
    </w:rPr>
  </w:style>
  <w:style w:type="table" w:styleId="TableGrid">
    <w:name w:val="Table Grid"/>
    <w:basedOn w:val="TableNormal"/>
    <w:rsid w:val="00DC53C3"/>
    <w:pPr>
      <w:spacing w:after="120"/>
    </w:pPr>
    <w:rPr>
      <w:rFonts w:ascii="Times" w:eastAsia="Times New Roman" w:hAnsi="Times" w:cs="Times New Roma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DC53C3"/>
    <w:pPr>
      <w:tabs>
        <w:tab w:val="clear" w:pos="720"/>
      </w:tabs>
      <w:ind w:left="864" w:firstLine="0"/>
    </w:pPr>
  </w:style>
  <w:style w:type="paragraph" w:customStyle="1" w:styleId="NumList">
    <w:name w:val="Num List"/>
    <w:basedOn w:val="Normal"/>
    <w:rsid w:val="00DC53C3"/>
    <w:pPr>
      <w:keepLines/>
      <w:tabs>
        <w:tab w:val="num" w:pos="720"/>
      </w:tabs>
      <w:spacing w:before="120"/>
      <w:ind w:left="720" w:right="1152" w:hanging="720"/>
    </w:pPr>
    <w:rPr>
      <w:rFonts w:ascii="Utopia" w:hAnsi="Utopia"/>
    </w:rPr>
  </w:style>
  <w:style w:type="paragraph" w:customStyle="1" w:styleId="QuoteSource">
    <w:name w:val="Quote Source"/>
    <w:basedOn w:val="Quote"/>
    <w:next w:val="Normal"/>
    <w:qFormat/>
    <w:rsid w:val="00DC53C3"/>
    <w:pPr>
      <w:spacing w:before="0"/>
      <w:ind w:left="0" w:right="0"/>
      <w:jc w:val="right"/>
    </w:pPr>
    <w:rPr>
      <w:i w:val="0"/>
    </w:rPr>
  </w:style>
  <w:style w:type="paragraph" w:customStyle="1" w:styleId="ExerciseHead">
    <w:name w:val="Exercise Head"/>
    <w:basedOn w:val="Normal"/>
    <w:next w:val="Normal"/>
    <w:rsid w:val="00DC53C3"/>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HelveticaNeue Condensed" w:hAnsi="HelveticaNeue Condensed"/>
      <w:b/>
      <w:caps/>
      <w:sz w:val="24"/>
    </w:rPr>
  </w:style>
  <w:style w:type="paragraph" w:customStyle="1" w:styleId="BookTitle1">
    <w:name w:val="Book Title1"/>
    <w:basedOn w:val="Normal"/>
    <w:semiHidden/>
    <w:locked/>
    <w:rsid w:val="00DC53C3"/>
    <w:pPr>
      <w:spacing w:before="600" w:after="240"/>
    </w:pPr>
    <w:rPr>
      <w:rFonts w:ascii="HelveticaNeue MediumExt" w:hAnsi="HelveticaNeue MediumExt"/>
      <w:sz w:val="80"/>
    </w:rPr>
  </w:style>
  <w:style w:type="paragraph" w:customStyle="1" w:styleId="FMSubtitle">
    <w:name w:val="FM Subtitle"/>
    <w:basedOn w:val="Normal"/>
    <w:rsid w:val="00DC53C3"/>
    <w:pPr>
      <w:spacing w:after="120" w:line="240" w:lineRule="auto"/>
      <w:jc w:val="center"/>
      <w:outlineLvl w:val="0"/>
    </w:pPr>
    <w:rPr>
      <w:rFonts w:ascii="HelveticaNeue MediumCond" w:hAnsi="HelveticaNeue MediumCond"/>
      <w:color w:val="808080"/>
      <w:sz w:val="48"/>
    </w:rPr>
  </w:style>
  <w:style w:type="paragraph" w:customStyle="1" w:styleId="BookSubtitle">
    <w:name w:val="Book Subtitle"/>
    <w:basedOn w:val="BookTitle1"/>
    <w:semiHidden/>
    <w:locked/>
    <w:rsid w:val="00DC53C3"/>
    <w:pPr>
      <w:spacing w:before="120"/>
    </w:pPr>
    <w:rPr>
      <w:rFonts w:ascii="HelveticaNeue Condensed" w:hAnsi="HelveticaNeue Condensed"/>
      <w:sz w:val="60"/>
    </w:rPr>
  </w:style>
  <w:style w:type="paragraph" w:customStyle="1" w:styleId="FMText">
    <w:name w:val="FM Text"/>
    <w:basedOn w:val="Normal"/>
    <w:rsid w:val="00DC53C3"/>
    <w:pPr>
      <w:contextualSpacing/>
    </w:pPr>
    <w:rPr>
      <w:rFonts w:ascii="Utopia" w:hAnsi="Utopia"/>
      <w:sz w:val="18"/>
    </w:rPr>
  </w:style>
  <w:style w:type="paragraph" w:customStyle="1" w:styleId="FMDedication">
    <w:name w:val="FM Dedication"/>
    <w:basedOn w:val="Normal"/>
    <w:rsid w:val="00DC53C3"/>
    <w:pPr>
      <w:spacing w:before="600" w:after="600" w:line="240" w:lineRule="auto"/>
      <w:jc w:val="center"/>
    </w:pPr>
    <w:rPr>
      <w:rFonts w:ascii="Utopia" w:hAnsi="Utopia"/>
      <w:i/>
      <w:sz w:val="20"/>
    </w:rPr>
  </w:style>
  <w:style w:type="paragraph" w:customStyle="1" w:styleId="FMTextCont">
    <w:name w:val="FM Text Cont"/>
    <w:basedOn w:val="FMText"/>
    <w:rsid w:val="00DC53C3"/>
    <w:pPr>
      <w:ind w:firstLine="576"/>
    </w:pPr>
  </w:style>
  <w:style w:type="paragraph" w:customStyle="1" w:styleId="Footnote">
    <w:name w:val="Footnote"/>
    <w:basedOn w:val="Normal"/>
    <w:rsid w:val="00DC53C3"/>
    <w:rPr>
      <w:rFonts w:ascii="Utopia" w:hAnsi="Utopia"/>
      <w:sz w:val="20"/>
    </w:rPr>
  </w:style>
  <w:style w:type="paragraph" w:styleId="DocumentMap">
    <w:name w:val="Document Map"/>
    <w:basedOn w:val="Normal"/>
    <w:link w:val="DocumentMapChar"/>
    <w:semiHidden/>
    <w:rsid w:val="00DC53C3"/>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DC53C3"/>
    <w:rPr>
      <w:rFonts w:ascii="Tahoma" w:hAnsi="Tahoma" w:cs="Tahoma"/>
      <w:shd w:val="clear" w:color="auto" w:fill="000080"/>
    </w:rPr>
  </w:style>
  <w:style w:type="paragraph" w:customStyle="1" w:styleId="ExerciseCode">
    <w:name w:val="Exercise Code"/>
    <w:basedOn w:val="Normal"/>
    <w:link w:val="ExerciseCodeChar"/>
    <w:qFormat/>
    <w:rsid w:val="00DC53C3"/>
    <w:pPr>
      <w:spacing w:before="120"/>
      <w:ind w:left="288" w:right="288"/>
      <w:contextualSpacing/>
    </w:pPr>
    <w:rPr>
      <w:rFonts w:ascii="TheSansMonoConNormal" w:hAnsi="TheSansMonoConNormal"/>
      <w:noProof/>
      <w:sz w:val="20"/>
    </w:rPr>
  </w:style>
  <w:style w:type="character" w:customStyle="1" w:styleId="ExerciseCodeChar">
    <w:name w:val="Exercise Code Char"/>
    <w:link w:val="ExerciseCode"/>
    <w:rsid w:val="00DC53C3"/>
    <w:rPr>
      <w:rFonts w:ascii="TheSansMonoConNormal" w:hAnsi="TheSansMonoConNormal" w:cs="Times New Roman"/>
      <w:noProof/>
      <w:szCs w:val="22"/>
      <w:lang w:val="en-GB" w:eastAsia="en-US"/>
    </w:rPr>
  </w:style>
  <w:style w:type="paragraph" w:customStyle="1" w:styleId="ExerciseSubhead">
    <w:name w:val="Exercise Subhead"/>
    <w:basedOn w:val="Normal"/>
    <w:rsid w:val="00DC53C3"/>
    <w:pPr>
      <w:spacing w:before="120" w:after="240"/>
      <w:ind w:left="288" w:right="288"/>
      <w:contextualSpacing/>
      <w:jc w:val="center"/>
    </w:pPr>
    <w:rPr>
      <w:rFonts w:ascii="Arial" w:hAnsi="Arial"/>
      <w:b/>
      <w:sz w:val="21"/>
      <w:u w:val="single"/>
    </w:rPr>
  </w:style>
  <w:style w:type="paragraph" w:customStyle="1" w:styleId="BodyTextCont">
    <w:name w:val="Body Text Cont"/>
    <w:basedOn w:val="Normal"/>
    <w:locked/>
    <w:rsid w:val="00DC53C3"/>
    <w:pPr>
      <w:suppressAutoHyphens/>
      <w:spacing w:after="0" w:line="320" w:lineRule="atLeast"/>
      <w:ind w:firstLine="720"/>
    </w:pPr>
    <w:rPr>
      <w:rFonts w:ascii="Utopia" w:hAnsi="Utopia"/>
    </w:rPr>
  </w:style>
  <w:style w:type="character" w:styleId="Hyperlink">
    <w:name w:val="Hyperlink"/>
    <w:rsid w:val="00DC53C3"/>
    <w:rPr>
      <w:color w:val="0000FF"/>
      <w:u w:val="single"/>
    </w:rPr>
  </w:style>
  <w:style w:type="paragraph" w:customStyle="1" w:styleId="NoteTipCaution">
    <w:name w:val="Note/Tip/Caution"/>
    <w:basedOn w:val="Normal"/>
    <w:next w:val="Normal"/>
    <w:link w:val="NoteTipCautionChar"/>
    <w:rsid w:val="00DC53C3"/>
    <w:pPr>
      <w:pBdr>
        <w:top w:val="single" w:sz="4" w:space="10" w:color="auto"/>
        <w:bottom w:val="single" w:sz="4" w:space="10" w:color="auto"/>
      </w:pBdr>
      <w:spacing w:before="360" w:after="360" w:line="280" w:lineRule="exact"/>
      <w:ind w:left="142" w:right="142"/>
    </w:pPr>
    <w:rPr>
      <w:rFonts w:ascii="HelveticaNeue Condensed" w:hAnsi="HelveticaNeue Condensed"/>
      <w:sz w:val="26"/>
    </w:rPr>
  </w:style>
  <w:style w:type="paragraph" w:customStyle="1" w:styleId="BodyTextFirst">
    <w:name w:val="Body Text First"/>
    <w:basedOn w:val="BodyText"/>
    <w:link w:val="BodyTextFirstChar"/>
    <w:rsid w:val="00DC53C3"/>
    <w:pPr>
      <w:spacing w:before="120" w:after="0" w:line="320" w:lineRule="atLeast"/>
      <w:jc w:val="left"/>
    </w:pPr>
    <w:rPr>
      <w:rFonts w:ascii="Utopia" w:hAnsi="Utopia"/>
      <w:sz w:val="22"/>
    </w:rPr>
  </w:style>
  <w:style w:type="character" w:customStyle="1" w:styleId="BodyTextFirstChar">
    <w:name w:val="Body Text First Char"/>
    <w:link w:val="BodyTextFirst"/>
    <w:rsid w:val="00DC53C3"/>
    <w:rPr>
      <w:rFonts w:ascii="Utopia" w:hAnsi="Utopia" w:cs="Times New Roman"/>
      <w:sz w:val="22"/>
      <w:szCs w:val="22"/>
      <w:lang w:val="en-GB" w:eastAsia="en-US"/>
    </w:rPr>
  </w:style>
  <w:style w:type="character" w:customStyle="1" w:styleId="CodeInline">
    <w:name w:val="Code Inline"/>
    <w:rsid w:val="00DC53C3"/>
    <w:rPr>
      <w:rFonts w:ascii="TheSansMonoConNormal" w:hAnsi="TheSansMonoConNormal"/>
      <w:color w:val="auto"/>
      <w:sz w:val="22"/>
      <w:bdr w:val="none" w:sz="0" w:space="0" w:color="auto"/>
      <w:shd w:val="clear" w:color="auto" w:fill="auto"/>
    </w:rPr>
  </w:style>
  <w:style w:type="paragraph" w:customStyle="1" w:styleId="Dingbat">
    <w:name w:val="Dingbat"/>
    <w:basedOn w:val="NoteTipCaution"/>
    <w:link w:val="DingbatCharChar"/>
    <w:rsid w:val="00DC53C3"/>
    <w:rPr>
      <w:rFonts w:ascii="ZapfDingbats" w:hAnsi="ZapfDingbats"/>
      <w:color w:val="BFBFBF"/>
      <w:szCs w:val="24"/>
    </w:rPr>
  </w:style>
  <w:style w:type="character" w:customStyle="1" w:styleId="DingbatCharChar">
    <w:name w:val="Dingbat Char Char"/>
    <w:link w:val="Dingbat"/>
    <w:rsid w:val="00DC53C3"/>
    <w:rPr>
      <w:rFonts w:ascii="ZapfDingbats" w:hAnsi="ZapfDingbats" w:cs="Times New Roman"/>
      <w:color w:val="BFBFBF"/>
      <w:sz w:val="26"/>
      <w:szCs w:val="24"/>
      <w:lang w:val="en-GB" w:eastAsia="en-US"/>
    </w:rPr>
  </w:style>
  <w:style w:type="table" w:customStyle="1" w:styleId="TableList">
    <w:name w:val="Table List"/>
    <w:basedOn w:val="TableNormal"/>
    <w:rsid w:val="00DC53C3"/>
    <w:pPr>
      <w:spacing w:after="120"/>
    </w:pPr>
    <w:rPr>
      <w:rFonts w:ascii="Times" w:eastAsia="Times New Roman" w:hAnsi="Times" w:cs="Times New Roman"/>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DC53C3"/>
  </w:style>
  <w:style w:type="paragraph" w:customStyle="1" w:styleId="SideBarSubhead">
    <w:name w:val="Side Bar Subhead"/>
    <w:basedOn w:val="Normal"/>
    <w:rsid w:val="00DC53C3"/>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DC53C3"/>
    <w:pPr>
      <w:spacing w:before="120"/>
      <w:ind w:left="288" w:right="288"/>
    </w:pPr>
    <w:rPr>
      <w:rFonts w:ascii="HelveticaNeue Condensed" w:hAnsi="HelveticaNeue Condensed"/>
      <w:sz w:val="20"/>
    </w:rPr>
  </w:style>
  <w:style w:type="character" w:customStyle="1" w:styleId="SideBarBodyChar">
    <w:name w:val="Side Bar Body Char"/>
    <w:link w:val="SideBarBody"/>
    <w:rsid w:val="00DC53C3"/>
    <w:rPr>
      <w:rFonts w:ascii="HelveticaNeue Condensed" w:hAnsi="HelveticaNeue Condensed" w:cs="Times New Roman"/>
      <w:szCs w:val="22"/>
      <w:lang w:val="en-GB" w:eastAsia="en-US"/>
    </w:rPr>
  </w:style>
  <w:style w:type="paragraph" w:customStyle="1" w:styleId="ExerciseLast">
    <w:name w:val="Exercise Last"/>
    <w:basedOn w:val="Normal"/>
    <w:link w:val="ExerciseLastChar"/>
    <w:qFormat/>
    <w:rsid w:val="00DC53C3"/>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DC53C3"/>
    <w:rPr>
      <w:rFonts w:ascii="HelveticaNeue Condensed" w:hAnsi="HelveticaNeue Condensed" w:cs="Times New Roman"/>
      <w:sz w:val="22"/>
      <w:szCs w:val="22"/>
      <w:lang w:val="en-GB" w:eastAsia="en-US"/>
    </w:rPr>
  </w:style>
  <w:style w:type="paragraph" w:customStyle="1" w:styleId="SideBarLast">
    <w:name w:val="Side Bar Last"/>
    <w:basedOn w:val="Normal"/>
    <w:link w:val="SideBarLastChar"/>
    <w:qFormat/>
    <w:rsid w:val="00DC53C3"/>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DC53C3"/>
    <w:rPr>
      <w:rFonts w:ascii="HelveticaNeue Condensed" w:hAnsi="HelveticaNeue Condensed" w:cs="Times New Roman"/>
      <w:szCs w:val="22"/>
      <w:lang w:val="en-GB" w:eastAsia="en-US"/>
    </w:rPr>
  </w:style>
  <w:style w:type="paragraph" w:customStyle="1" w:styleId="SideBarBullet">
    <w:name w:val="Side Bar Bullet"/>
    <w:basedOn w:val="Normal"/>
    <w:rsid w:val="00DC53C3"/>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ExerciseNum">
    <w:name w:val="Exercise Num"/>
    <w:basedOn w:val="Normal"/>
    <w:link w:val="ExerciseNumChar"/>
    <w:qFormat/>
    <w:rsid w:val="00DC53C3"/>
    <w:pPr>
      <w:tabs>
        <w:tab w:val="num" w:pos="720"/>
      </w:tabs>
      <w:spacing w:before="120"/>
      <w:ind w:left="720" w:right="1152" w:hanging="720"/>
    </w:pPr>
    <w:rPr>
      <w:rFonts w:ascii="HelveticaNeue Condensed" w:hAnsi="HelveticaNeue Condensed"/>
      <w:sz w:val="20"/>
    </w:rPr>
  </w:style>
  <w:style w:type="character" w:customStyle="1" w:styleId="ExerciseNumChar">
    <w:name w:val="Exercise Num Char"/>
    <w:link w:val="ExerciseNum"/>
    <w:rsid w:val="00DC53C3"/>
    <w:rPr>
      <w:rFonts w:ascii="HelveticaNeue Condensed" w:hAnsi="HelveticaNeue Condensed" w:cs="Times New Roman"/>
      <w:sz w:val="20"/>
    </w:rPr>
  </w:style>
  <w:style w:type="paragraph" w:customStyle="1" w:styleId="SideBarNum">
    <w:name w:val="Side Bar Num"/>
    <w:basedOn w:val="Normal"/>
    <w:link w:val="SideBarNumChar"/>
    <w:qFormat/>
    <w:rsid w:val="00DC53C3"/>
    <w:pPr>
      <w:tabs>
        <w:tab w:val="num" w:pos="720"/>
      </w:tabs>
      <w:spacing w:before="120"/>
      <w:ind w:left="720" w:right="1152" w:hanging="720"/>
    </w:pPr>
    <w:rPr>
      <w:rFonts w:ascii="HelveticaNeue Condensed" w:hAnsi="HelveticaNeue Condensed"/>
      <w:sz w:val="20"/>
    </w:rPr>
  </w:style>
  <w:style w:type="character" w:customStyle="1" w:styleId="SideBarNumChar">
    <w:name w:val="Side Bar Num Char"/>
    <w:link w:val="SideBarNum"/>
    <w:rsid w:val="00DC53C3"/>
    <w:rPr>
      <w:rFonts w:ascii="HelveticaNeue Condensed" w:hAnsi="HelveticaNeue Condensed" w:cs="Times New Roman"/>
      <w:sz w:val="20"/>
    </w:rPr>
  </w:style>
  <w:style w:type="paragraph" w:customStyle="1" w:styleId="SideBarHead">
    <w:name w:val="Side Bar Head"/>
    <w:basedOn w:val="Normal"/>
    <w:next w:val="Normal"/>
    <w:rsid w:val="00DC53C3"/>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DC53C3"/>
    <w:pPr>
      <w:tabs>
        <w:tab w:val="center" w:pos="4680"/>
        <w:tab w:val="right" w:pos="9360"/>
      </w:tabs>
      <w:spacing w:before="240" w:after="480"/>
    </w:pPr>
    <w:rPr>
      <w:rFonts w:ascii="Utopia" w:eastAsia="Times New Roman" w:hAnsi="Utopia" w:cs="Times New Roman"/>
    </w:rPr>
  </w:style>
  <w:style w:type="paragraph" w:customStyle="1" w:styleId="FMEdition">
    <w:name w:val="FM Edition"/>
    <w:basedOn w:val="Normal"/>
    <w:link w:val="FMEditionChar"/>
    <w:rsid w:val="00DC53C3"/>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DC53C3"/>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Normal"/>
    <w:rsid w:val="00DC53C3"/>
    <w:pPr>
      <w:spacing w:before="0" w:after="240"/>
    </w:pPr>
  </w:style>
  <w:style w:type="paragraph" w:customStyle="1" w:styleId="FMHead">
    <w:name w:val="FM Head"/>
    <w:basedOn w:val="Normal"/>
    <w:next w:val="Normal"/>
    <w:link w:val="FMHeadChar"/>
    <w:rsid w:val="00DC53C3"/>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rsid w:val="00DC53C3"/>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DC53C3"/>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rsid w:val="00DC53C3"/>
    <w:pPr>
      <w:spacing w:before="120" w:after="0" w:line="360" w:lineRule="auto"/>
      <w:contextualSpacing/>
    </w:pPr>
    <w:rPr>
      <w:rFonts w:ascii="Utopia Black" w:hAnsi="Utopia Black"/>
      <w:spacing w:val="-6"/>
    </w:rPr>
  </w:style>
  <w:style w:type="table" w:customStyle="1" w:styleId="ApressTable">
    <w:name w:val="Apress Table"/>
    <w:basedOn w:val="TableNormal"/>
    <w:rsid w:val="00DC53C3"/>
    <w:pPr>
      <w:spacing w:before="120" w:after="120"/>
    </w:pPr>
    <w:rPr>
      <w:rFonts w:ascii="Utopia" w:eastAsia="Times New Roman" w:hAnsi="Utopia" w:cs="Times New Roman"/>
      <w:sz w:val="18"/>
    </w:rPr>
    <w:tblPr>
      <w:tblCellMar>
        <w:left w:w="0" w:type="dxa"/>
        <w:right w:w="0" w:type="dxa"/>
      </w:tblCellMar>
    </w:tblPr>
  </w:style>
  <w:style w:type="table" w:styleId="TableList3">
    <w:name w:val="Table List 3"/>
    <w:basedOn w:val="TableNormal"/>
    <w:rsid w:val="00DC53C3"/>
    <w:pPr>
      <w:spacing w:after="120"/>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rsid w:val="00DC53C3"/>
    <w:pPr>
      <w:ind w:left="360"/>
    </w:pPr>
  </w:style>
  <w:style w:type="character" w:customStyle="1" w:styleId="BodyTextIndentChar">
    <w:name w:val="Body Text Indent Char"/>
    <w:link w:val="BodyTextIndent"/>
    <w:semiHidden/>
    <w:rsid w:val="00DC53C3"/>
    <w:rPr>
      <w:rFonts w:cs="Times New Roman"/>
      <w:sz w:val="22"/>
      <w:szCs w:val="22"/>
      <w:lang w:val="en-GB" w:eastAsia="en-US"/>
    </w:rPr>
  </w:style>
  <w:style w:type="paragraph" w:styleId="BodyTextFirstIndent2">
    <w:name w:val="Body Text First Indent 2"/>
    <w:basedOn w:val="BodyTextIndent"/>
    <w:link w:val="BodyTextFirstIndent2Char"/>
    <w:semiHidden/>
    <w:rsid w:val="00DC53C3"/>
    <w:pPr>
      <w:ind w:firstLine="210"/>
    </w:pPr>
  </w:style>
  <w:style w:type="character" w:customStyle="1" w:styleId="BodyTextFirstIndent2Char">
    <w:name w:val="Body Text First Indent 2 Char"/>
    <w:link w:val="BodyTextFirstIndent2"/>
    <w:semiHidden/>
    <w:rsid w:val="00DC53C3"/>
    <w:rPr>
      <w:rFonts w:cs="Times New Roman"/>
      <w:sz w:val="22"/>
      <w:szCs w:val="22"/>
      <w:lang w:val="en-GB" w:eastAsia="en-US"/>
    </w:rPr>
  </w:style>
  <w:style w:type="character" w:customStyle="1" w:styleId="NoteTipCautionChar">
    <w:name w:val="Note/Tip/Caution Char"/>
    <w:link w:val="NoteTipCaution"/>
    <w:rsid w:val="00DC53C3"/>
    <w:rPr>
      <w:rFonts w:ascii="HelveticaNeue Condensed" w:hAnsi="HelveticaNeue Condensed" w:cs="Times New Roman"/>
      <w:sz w:val="26"/>
      <w:szCs w:val="22"/>
      <w:lang w:val="en-GB" w:eastAsia="en-US"/>
    </w:rPr>
  </w:style>
  <w:style w:type="character" w:styleId="CommentReference">
    <w:name w:val="annotation reference"/>
    <w:semiHidden/>
    <w:rsid w:val="00DC53C3"/>
    <w:rPr>
      <w:sz w:val="16"/>
      <w:szCs w:val="16"/>
    </w:rPr>
  </w:style>
  <w:style w:type="paragraph" w:styleId="CommentText">
    <w:name w:val="annotation text"/>
    <w:basedOn w:val="Normal"/>
    <w:link w:val="CommentTextChar"/>
    <w:semiHidden/>
    <w:rsid w:val="00DC53C3"/>
    <w:rPr>
      <w:rFonts w:ascii="Times" w:hAnsi="Times"/>
      <w:sz w:val="20"/>
    </w:rPr>
  </w:style>
  <w:style w:type="character" w:customStyle="1" w:styleId="CommentTextChar">
    <w:name w:val="Comment Text Char"/>
    <w:link w:val="CommentText"/>
    <w:semiHidden/>
    <w:rsid w:val="00DC53C3"/>
    <w:rPr>
      <w:rFonts w:ascii="Times" w:hAnsi="Times" w:cs="Times New Roman"/>
      <w:szCs w:val="22"/>
      <w:lang w:val="en-GB" w:eastAsia="en-US"/>
    </w:rPr>
  </w:style>
  <w:style w:type="paragraph" w:customStyle="1" w:styleId="Figure">
    <w:name w:val="Figure"/>
    <w:next w:val="Normal"/>
    <w:rsid w:val="00DC53C3"/>
    <w:pPr>
      <w:spacing w:before="240" w:after="240"/>
      <w:jc w:val="center"/>
    </w:pPr>
    <w:rPr>
      <w:rFonts w:ascii="Arial" w:eastAsia="Times New Roman" w:hAnsi="Arial" w:cs="Times New Roman"/>
      <w:sz w:val="18"/>
    </w:rPr>
  </w:style>
  <w:style w:type="character" w:styleId="Emphasis">
    <w:name w:val="Emphasis"/>
    <w:qFormat/>
    <w:rsid w:val="00DC53C3"/>
    <w:rPr>
      <w:i/>
      <w:iCs/>
    </w:rPr>
  </w:style>
  <w:style w:type="character" w:styleId="Strong">
    <w:name w:val="Strong"/>
    <w:qFormat/>
    <w:rsid w:val="00DC53C3"/>
    <w:rPr>
      <w:b/>
      <w:bCs/>
    </w:rPr>
  </w:style>
  <w:style w:type="paragraph" w:styleId="FootnoteText">
    <w:name w:val="footnote text"/>
    <w:basedOn w:val="Normal"/>
    <w:link w:val="FootnoteTextChar"/>
    <w:unhideWhenUsed/>
    <w:rsid w:val="00DC53C3"/>
    <w:rPr>
      <w:rFonts w:ascii="Utopia" w:hAnsi="Utopia"/>
      <w:sz w:val="20"/>
    </w:rPr>
  </w:style>
  <w:style w:type="character" w:customStyle="1" w:styleId="FootnoteTextChar">
    <w:name w:val="Footnote Text Char"/>
    <w:link w:val="FootnoteText"/>
    <w:rsid w:val="00DC53C3"/>
    <w:rPr>
      <w:rFonts w:ascii="Utopia" w:hAnsi="Utopia" w:cs="Times New Roman"/>
      <w:szCs w:val="22"/>
      <w:lang w:val="en-GB" w:eastAsia="en-US"/>
    </w:rPr>
  </w:style>
  <w:style w:type="character" w:styleId="FootnoteReference">
    <w:name w:val="footnote reference"/>
    <w:unhideWhenUsed/>
    <w:rsid w:val="00DC53C3"/>
    <w:rPr>
      <w:vertAlign w:val="superscript"/>
    </w:rPr>
  </w:style>
  <w:style w:type="paragraph" w:styleId="BalloonText">
    <w:name w:val="Balloon Text"/>
    <w:basedOn w:val="Normal"/>
    <w:link w:val="BalloonTextChar"/>
    <w:rsid w:val="00DC53C3"/>
    <w:pPr>
      <w:spacing w:after="0" w:line="240" w:lineRule="auto"/>
    </w:pPr>
    <w:rPr>
      <w:rFonts w:ascii="Tahoma" w:hAnsi="Tahoma" w:cs="Tahoma"/>
      <w:sz w:val="16"/>
      <w:szCs w:val="16"/>
    </w:rPr>
  </w:style>
  <w:style w:type="character" w:customStyle="1" w:styleId="BalloonTextChar">
    <w:name w:val="Balloon Text Char"/>
    <w:link w:val="BalloonText"/>
    <w:rsid w:val="00DC53C3"/>
    <w:rPr>
      <w:rFonts w:ascii="Tahoma" w:hAnsi="Tahoma" w:cs="Tahoma"/>
      <w:sz w:val="16"/>
      <w:szCs w:val="16"/>
      <w:lang w:val="en-GB" w:eastAsia="en-US"/>
    </w:rPr>
  </w:style>
  <w:style w:type="paragraph" w:styleId="CommentSubject">
    <w:name w:val="annotation subject"/>
    <w:basedOn w:val="CommentText"/>
    <w:next w:val="CommentText"/>
    <w:link w:val="CommentSubjectChar"/>
    <w:semiHidden/>
    <w:unhideWhenUsed/>
    <w:rsid w:val="00DC53C3"/>
    <w:rPr>
      <w:rFonts w:ascii="Calibri" w:hAnsi="Calibri"/>
      <w:b/>
      <w:bCs/>
      <w:szCs w:val="20"/>
    </w:rPr>
  </w:style>
  <w:style w:type="character" w:customStyle="1" w:styleId="CommentSubjectChar">
    <w:name w:val="Comment Subject Char"/>
    <w:link w:val="CommentSubject"/>
    <w:semiHidden/>
    <w:rsid w:val="00DC53C3"/>
    <w:rPr>
      <w:rFonts w:cs="Times New Roman"/>
      <w:b/>
      <w:bCs/>
      <w:lang w:val="en-GB" w:eastAsia="en-US"/>
    </w:rPr>
  </w:style>
  <w:style w:type="paragraph" w:customStyle="1" w:styleId="SideBarCode">
    <w:name w:val="Side Bar Code"/>
    <w:basedOn w:val="Normal"/>
    <w:link w:val="SideBarCodeChar"/>
    <w:qFormat/>
    <w:rsid w:val="00DC53C3"/>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DC53C3"/>
    <w:rPr>
      <w:rFonts w:ascii="HelveticaNeue Condensed" w:hAnsi="HelveticaNeue Condensed" w:cs="Times New Roman"/>
      <w:szCs w:val="22"/>
      <w:lang w:val="en-GB" w:eastAsia="en-US"/>
    </w:rPr>
  </w:style>
  <w:style w:type="paragraph" w:customStyle="1" w:styleId="FMSubtitle1">
    <w:name w:val="FM Subtitle 1"/>
    <w:basedOn w:val="Normal"/>
    <w:locked/>
    <w:rsid w:val="00DC53C3"/>
    <w:pPr>
      <w:spacing w:before="120" w:after="240"/>
    </w:pPr>
    <w:rPr>
      <w:rFonts w:ascii="HelveticaNeue Condensed" w:hAnsi="HelveticaNeue Condensed"/>
      <w:sz w:val="60"/>
    </w:rPr>
  </w:style>
  <w:style w:type="paragraph" w:styleId="Revision">
    <w:name w:val="Revision"/>
    <w:hidden/>
    <w:uiPriority w:val="99"/>
    <w:semiHidden/>
    <w:rsid w:val="00DC53C3"/>
    <w:rPr>
      <w:rFonts w:cs="Times New Roman"/>
    </w:rPr>
  </w:style>
  <w:style w:type="character" w:styleId="IntenseEmphasis">
    <w:name w:val="Intense Emphasis"/>
    <w:uiPriority w:val="21"/>
    <w:qFormat/>
    <w:rsid w:val="00DC53C3"/>
    <w:rPr>
      <w:b/>
      <w:bCs/>
      <w:i/>
      <w:iCs/>
      <w:color w:val="auto"/>
    </w:rPr>
  </w:style>
  <w:style w:type="character" w:customStyle="1" w:styleId="SubtitleChar">
    <w:name w:val="Subtitle Char"/>
    <w:link w:val="Subtitle"/>
    <w:rsid w:val="00DC53C3"/>
    <w:rPr>
      <w:rFonts w:ascii="Cambria" w:hAnsi="Cambria" w:cs="Times New Roman"/>
      <w:sz w:val="22"/>
      <w:szCs w:val="24"/>
      <w:lang w:val="en-GB" w:eastAsia="en-US"/>
    </w:rPr>
  </w:style>
  <w:style w:type="character" w:customStyle="1" w:styleId="DingbatSymbol">
    <w:name w:val="Dingbat Symbol"/>
    <w:uiPriority w:val="1"/>
    <w:locked/>
    <w:rsid w:val="00DC53C3"/>
    <w:rPr>
      <w:rFonts w:ascii="ZapfDingbats" w:eastAsia="Calibri" w:hAnsi="ZapfDingbats" w:cs="Times New Roman"/>
      <w:color w:val="BFBFBF"/>
      <w:szCs w:val="24"/>
    </w:rPr>
  </w:style>
  <w:style w:type="character" w:customStyle="1" w:styleId="BlackDingbat">
    <w:name w:val="Black Dingbat"/>
    <w:rsid w:val="00DC53C3"/>
    <w:rPr>
      <w:rFonts w:ascii="ZapfDingbats" w:hAnsi="ZapfDingbats"/>
      <w:color w:val="auto"/>
      <w:szCs w:val="24"/>
    </w:rPr>
  </w:style>
  <w:style w:type="character" w:customStyle="1" w:styleId="GrayDingbat">
    <w:name w:val="Gray Dingbat"/>
    <w:uiPriority w:val="1"/>
    <w:qFormat/>
    <w:rsid w:val="00DC53C3"/>
    <w:rPr>
      <w:rFonts w:ascii="ZapfDingbats" w:hAnsi="ZapfDingbats"/>
      <w:color w:val="BFBFBF"/>
      <w:szCs w:val="24"/>
    </w:rPr>
  </w:style>
  <w:style w:type="paragraph" w:customStyle="1" w:styleId="HeaderWHITE">
    <w:name w:val="Header WHITE"/>
    <w:basedOn w:val="Header"/>
    <w:qFormat/>
    <w:locked/>
    <w:rsid w:val="00DC53C3"/>
    <w:rPr>
      <w:rFonts w:eastAsia="PMingLiU"/>
      <w:color w:val="FFFFFF"/>
    </w:rPr>
  </w:style>
  <w:style w:type="character" w:customStyle="1" w:styleId="FMEditionChar">
    <w:name w:val="FM Edition Char"/>
    <w:link w:val="FMEdition"/>
    <w:rsid w:val="00DC53C3"/>
    <w:rPr>
      <w:rFonts w:ascii="HelveticaNeue MediumCond" w:hAnsi="HelveticaNeue MediumCond" w:cs="Times New Roman"/>
      <w:color w:val="808080"/>
      <w:sz w:val="48"/>
      <w:szCs w:val="22"/>
      <w:lang w:val="en-GB" w:eastAsia="en-US"/>
    </w:rPr>
  </w:style>
  <w:style w:type="paragraph" w:styleId="TOC2">
    <w:name w:val="toc 2"/>
    <w:basedOn w:val="Normal"/>
    <w:next w:val="Normal"/>
    <w:uiPriority w:val="39"/>
    <w:rsid w:val="00DC53C3"/>
    <w:pPr>
      <w:tabs>
        <w:tab w:val="right" w:leader="dot" w:pos="8630"/>
      </w:tabs>
      <w:spacing w:after="0" w:line="240" w:lineRule="auto"/>
      <w:ind w:left="245"/>
    </w:pPr>
    <w:rPr>
      <w:rFonts w:ascii="HelveticaNeue MediumCond" w:eastAsia="Times New Roman" w:hAnsi="HelveticaNeue MediumCond"/>
      <w:b/>
      <w:noProof/>
      <w:sz w:val="24"/>
      <w:szCs w:val="20"/>
    </w:rPr>
  </w:style>
  <w:style w:type="paragraph" w:customStyle="1" w:styleId="ToCPart">
    <w:name w:val="ToC Part"/>
    <w:basedOn w:val="TOC1"/>
    <w:locked/>
    <w:rsid w:val="00DC53C3"/>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DC53C3"/>
    <w:pPr>
      <w:spacing w:after="100"/>
    </w:pPr>
  </w:style>
  <w:style w:type="paragraph" w:customStyle="1" w:styleId="PartTextCont">
    <w:name w:val="Part Text Cont."/>
    <w:basedOn w:val="Normal"/>
    <w:qFormat/>
    <w:locked/>
    <w:rsid w:val="00DC53C3"/>
    <w:pPr>
      <w:spacing w:after="0" w:line="240" w:lineRule="auto"/>
      <w:ind w:firstLine="720"/>
      <w:contextualSpacing/>
    </w:pPr>
    <w:rPr>
      <w:rFonts w:ascii="Utopia" w:hAnsi="Utopia"/>
      <w:spacing w:val="-6"/>
      <w:sz w:val="20"/>
    </w:rPr>
  </w:style>
  <w:style w:type="character" w:customStyle="1" w:styleId="PartNumberChar">
    <w:name w:val="Part Number Char"/>
    <w:link w:val="PartNumber"/>
    <w:rsid w:val="00DC53C3"/>
    <w:rPr>
      <w:rFonts w:ascii="Arial" w:hAnsi="Arial" w:cs="Times New Roman"/>
      <w:b/>
      <w:caps/>
      <w:sz w:val="52"/>
      <w:szCs w:val="28"/>
      <w:lang w:val="en-GB" w:eastAsia="en-US"/>
    </w:rPr>
  </w:style>
  <w:style w:type="character" w:customStyle="1" w:styleId="PartTitleChar">
    <w:name w:val="Part Title Char"/>
    <w:link w:val="PartTitle"/>
    <w:rsid w:val="00DC53C3"/>
    <w:rPr>
      <w:rFonts w:ascii="Arial" w:hAnsi="Arial" w:cs="Times New Roman"/>
      <w:b/>
      <w:sz w:val="64"/>
      <w:szCs w:val="48"/>
      <w:lang w:val="en-GB" w:eastAsia="en-US"/>
    </w:rPr>
  </w:style>
  <w:style w:type="character" w:customStyle="1" w:styleId="FMHeadChar">
    <w:name w:val="FM Head Char"/>
    <w:link w:val="FMHead"/>
    <w:rsid w:val="00DC53C3"/>
    <w:rPr>
      <w:rFonts w:ascii="Arial Narrow" w:hAnsi="Arial Narrow" w:cs="Times New Roman"/>
      <w:b/>
      <w:spacing w:val="-20"/>
      <w:sz w:val="60"/>
      <w:szCs w:val="48"/>
      <w:lang w:val="en-GB" w:eastAsia="en-US"/>
    </w:rPr>
  </w:style>
  <w:style w:type="paragraph" w:styleId="BlockText">
    <w:name w:val="Block Text"/>
    <w:basedOn w:val="BodyTextFirst"/>
    <w:unhideWhenUsed/>
    <w:rsid w:val="00DC53C3"/>
    <w:pPr>
      <w:ind w:left="1152" w:right="1152"/>
    </w:pPr>
    <w:rPr>
      <w:rFonts w:eastAsia="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XbozYR3gwaluFagoNl2FPfuvg==">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 Okunev</dc:creator>
  <cp:lastModifiedBy>Rhoda Okunev</cp:lastModifiedBy>
  <cp:revision>3</cp:revision>
  <dcterms:created xsi:type="dcterms:W3CDTF">2022-05-18T09:14:00Z</dcterms:created>
  <dcterms:modified xsi:type="dcterms:W3CDTF">2022-05-18T09:21:00Z</dcterms:modified>
</cp:coreProperties>
</file>